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14D0" w14:textId="77777777" w:rsidR="009A5601" w:rsidRDefault="006F26BB">
      <w:pPr>
        <w:pStyle w:val="BodyText"/>
        <w:ind w:left="1548"/>
        <w:rPr>
          <w:rFonts w:ascii="Times New Roman"/>
          <w:sz w:val="20"/>
        </w:rPr>
      </w:pPr>
      <w:r>
        <w:rPr>
          <w:rFonts w:ascii="Times New Roman"/>
          <w:noProof/>
          <w:sz w:val="20"/>
        </w:rPr>
        <w:drawing>
          <wp:inline distT="0" distB="0" distL="0" distR="0" wp14:anchorId="7943C9B7" wp14:editId="389E6013">
            <wp:extent cx="5033379" cy="3218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033379" cy="3218688"/>
                    </a:xfrm>
                    <a:prstGeom prst="rect">
                      <a:avLst/>
                    </a:prstGeom>
                  </pic:spPr>
                </pic:pic>
              </a:graphicData>
            </a:graphic>
          </wp:inline>
        </w:drawing>
      </w:r>
    </w:p>
    <w:p w14:paraId="23114429" w14:textId="77777777" w:rsidR="009A5601" w:rsidRDefault="009A5601">
      <w:pPr>
        <w:pStyle w:val="BodyText"/>
        <w:rPr>
          <w:rFonts w:ascii="Times New Roman"/>
          <w:sz w:val="20"/>
        </w:rPr>
      </w:pPr>
    </w:p>
    <w:p w14:paraId="68708F24" w14:textId="77777777" w:rsidR="009A5601" w:rsidRDefault="009A5601">
      <w:pPr>
        <w:pStyle w:val="BodyText"/>
        <w:rPr>
          <w:rFonts w:ascii="Times New Roman"/>
          <w:sz w:val="20"/>
        </w:rPr>
      </w:pPr>
    </w:p>
    <w:p w14:paraId="41304566" w14:textId="77777777" w:rsidR="009A5601" w:rsidRDefault="009A5601">
      <w:pPr>
        <w:pStyle w:val="BodyText"/>
        <w:rPr>
          <w:rFonts w:ascii="Times New Roman"/>
          <w:sz w:val="20"/>
        </w:rPr>
      </w:pPr>
    </w:p>
    <w:p w14:paraId="73E3346A" w14:textId="77777777" w:rsidR="009A5601" w:rsidRDefault="009A5601">
      <w:pPr>
        <w:pStyle w:val="BodyText"/>
        <w:rPr>
          <w:rFonts w:ascii="Times New Roman"/>
          <w:sz w:val="20"/>
        </w:rPr>
      </w:pPr>
    </w:p>
    <w:p w14:paraId="6E5EC8F5" w14:textId="77777777" w:rsidR="009A5601" w:rsidRDefault="006F26BB">
      <w:pPr>
        <w:pStyle w:val="BodyText"/>
        <w:spacing w:before="11"/>
        <w:rPr>
          <w:rFonts w:ascii="Times New Roman"/>
          <w:sz w:val="16"/>
        </w:rPr>
      </w:pPr>
      <w:r>
        <w:rPr>
          <w:noProof/>
        </w:rPr>
        <w:drawing>
          <wp:anchor distT="0" distB="0" distL="0" distR="0" simplePos="0" relativeHeight="251658240" behindDoc="0" locked="0" layoutInCell="1" allowOverlap="1" wp14:anchorId="2ED896A4" wp14:editId="4617CDF8">
            <wp:simplePos x="0" y="0"/>
            <wp:positionH relativeFrom="page">
              <wp:posOffset>3545875</wp:posOffset>
            </wp:positionH>
            <wp:positionV relativeFrom="paragraph">
              <wp:posOffset>148832</wp:posOffset>
            </wp:positionV>
            <wp:extent cx="896344" cy="100822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6344" cy="1008221"/>
                    </a:xfrm>
                    <a:prstGeom prst="rect">
                      <a:avLst/>
                    </a:prstGeom>
                  </pic:spPr>
                </pic:pic>
              </a:graphicData>
            </a:graphic>
          </wp:anchor>
        </w:drawing>
      </w:r>
    </w:p>
    <w:p w14:paraId="455041FC" w14:textId="77777777" w:rsidR="009A5601" w:rsidRDefault="009A5601">
      <w:pPr>
        <w:pStyle w:val="BodyText"/>
        <w:rPr>
          <w:rFonts w:ascii="Times New Roman"/>
          <w:sz w:val="20"/>
        </w:rPr>
      </w:pPr>
    </w:p>
    <w:p w14:paraId="33003870" w14:textId="77777777" w:rsidR="009A5601" w:rsidRDefault="009A5601">
      <w:pPr>
        <w:pStyle w:val="BodyText"/>
        <w:rPr>
          <w:rFonts w:ascii="Times New Roman"/>
          <w:sz w:val="20"/>
        </w:rPr>
      </w:pPr>
    </w:p>
    <w:p w14:paraId="2A81FD00" w14:textId="77777777" w:rsidR="009A5601" w:rsidRDefault="006F26BB">
      <w:pPr>
        <w:spacing w:before="228"/>
        <w:ind w:left="481" w:right="631"/>
        <w:jc w:val="center"/>
        <w:rPr>
          <w:rFonts w:ascii="Arial"/>
          <w:sz w:val="60"/>
        </w:rPr>
      </w:pPr>
      <w:r>
        <w:rPr>
          <w:rFonts w:ascii="Arial"/>
          <w:color w:val="006FC0"/>
          <w:sz w:val="60"/>
        </w:rPr>
        <w:t>User Guide</w:t>
      </w:r>
    </w:p>
    <w:p w14:paraId="57D3BA72" w14:textId="77777777" w:rsidR="009A5601" w:rsidRDefault="009A5601">
      <w:pPr>
        <w:pStyle w:val="BodyText"/>
        <w:spacing w:before="2"/>
        <w:rPr>
          <w:rFonts w:ascii="Arial"/>
          <w:sz w:val="69"/>
        </w:rPr>
      </w:pPr>
    </w:p>
    <w:p w14:paraId="70A49242" w14:textId="77777777" w:rsidR="009A5601" w:rsidRDefault="006F26BB">
      <w:pPr>
        <w:spacing w:before="1" w:line="249" w:lineRule="auto"/>
        <w:ind w:left="1417" w:right="631"/>
        <w:jc w:val="center"/>
        <w:rPr>
          <w:rFonts w:ascii="Arial"/>
          <w:sz w:val="50"/>
        </w:rPr>
      </w:pPr>
      <w:r>
        <w:rPr>
          <w:rFonts w:ascii="Arial"/>
          <w:color w:val="006FC0"/>
          <w:sz w:val="50"/>
        </w:rPr>
        <w:t xml:space="preserve">SSH tunneling through GeoCloud Bastion Host for Windows, </w:t>
      </w:r>
      <w:ins w:id="0" w:author="Rao, Ananth (GSFC-416.0)[Arctic Slope Technical Services, Inc.]" w:date="2021-10-20T07:39:00Z">
        <w:r w:rsidR="00DC105E">
          <w:rPr>
            <w:rFonts w:ascii="Arial"/>
            <w:color w:val="006FC0"/>
            <w:sz w:val="50"/>
          </w:rPr>
          <w:t>M</w:t>
        </w:r>
      </w:ins>
      <w:del w:id="1" w:author="Rao, Ananth (GSFC-416.0)[Arctic Slope Technical Services, Inc.]" w:date="2021-10-20T07:39:00Z">
        <w:r w:rsidDel="00DC105E">
          <w:rPr>
            <w:rFonts w:ascii="Arial"/>
            <w:color w:val="006FC0"/>
            <w:sz w:val="50"/>
          </w:rPr>
          <w:delText>m</w:delText>
        </w:r>
      </w:del>
      <w:r>
        <w:rPr>
          <w:rFonts w:ascii="Arial"/>
          <w:color w:val="006FC0"/>
          <w:sz w:val="50"/>
        </w:rPr>
        <w:t>acOS and VNC Servers</w:t>
      </w:r>
    </w:p>
    <w:p w14:paraId="748BEEED" w14:textId="77777777" w:rsidR="009A5601" w:rsidRDefault="009A5601">
      <w:pPr>
        <w:pStyle w:val="BodyText"/>
        <w:rPr>
          <w:rFonts w:ascii="Arial"/>
          <w:sz w:val="56"/>
        </w:rPr>
      </w:pPr>
    </w:p>
    <w:p w14:paraId="3759EB2A" w14:textId="77777777" w:rsidR="009A5601" w:rsidRDefault="009A5601">
      <w:pPr>
        <w:pStyle w:val="BodyText"/>
        <w:rPr>
          <w:rFonts w:ascii="Arial"/>
          <w:sz w:val="56"/>
        </w:rPr>
      </w:pPr>
    </w:p>
    <w:p w14:paraId="0F9F87D9" w14:textId="77777777" w:rsidR="009A5601" w:rsidRDefault="009A5601">
      <w:pPr>
        <w:pStyle w:val="BodyText"/>
        <w:spacing w:before="9"/>
        <w:rPr>
          <w:rFonts w:ascii="Arial"/>
          <w:sz w:val="76"/>
        </w:rPr>
      </w:pPr>
    </w:p>
    <w:p w14:paraId="762B3E49" w14:textId="77777777" w:rsidR="009A5601" w:rsidRDefault="006F26BB">
      <w:pPr>
        <w:ind w:left="457" w:right="631"/>
        <w:jc w:val="center"/>
        <w:rPr>
          <w:rFonts w:ascii="Arial"/>
        </w:rPr>
      </w:pPr>
      <w:r>
        <w:rPr>
          <w:rFonts w:ascii="Arial"/>
          <w:color w:val="5B9BD4"/>
        </w:rPr>
        <w:t>Page 1 of 10</w:t>
      </w:r>
    </w:p>
    <w:p w14:paraId="74016808" w14:textId="77777777" w:rsidR="009A5601" w:rsidRDefault="009A5601">
      <w:pPr>
        <w:jc w:val="center"/>
        <w:rPr>
          <w:rFonts w:ascii="Arial"/>
        </w:rPr>
        <w:sectPr w:rsidR="009A5601">
          <w:type w:val="continuous"/>
          <w:pgSz w:w="12240" w:h="15840"/>
          <w:pgMar w:top="1460" w:right="0" w:bottom="0" w:left="960" w:header="720" w:footer="720" w:gutter="0"/>
          <w:cols w:space="720"/>
        </w:sectPr>
      </w:pPr>
    </w:p>
    <w:p w14:paraId="7501024C" w14:textId="77777777" w:rsidR="009A5601" w:rsidRDefault="009A5601">
      <w:pPr>
        <w:pStyle w:val="BodyText"/>
        <w:spacing w:before="6" w:after="1"/>
        <w:rPr>
          <w:rFonts w:ascii="Arial"/>
          <w:sz w:val="27"/>
        </w:rPr>
      </w:pPr>
    </w:p>
    <w:p w14:paraId="42C22681" w14:textId="77777777" w:rsidR="009A5601" w:rsidRDefault="006F26BB">
      <w:pPr>
        <w:pStyle w:val="BodyText"/>
        <w:ind w:left="7579"/>
        <w:rPr>
          <w:rFonts w:ascii="Arial"/>
          <w:sz w:val="20"/>
        </w:rPr>
      </w:pPr>
      <w:r>
        <w:rPr>
          <w:rFonts w:ascii="Arial"/>
          <w:noProof/>
          <w:sz w:val="20"/>
        </w:rPr>
        <w:drawing>
          <wp:inline distT="0" distB="0" distL="0" distR="0" wp14:anchorId="1A458C5F" wp14:editId="7926D3DA">
            <wp:extent cx="1443785" cy="136817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443785" cy="1368171"/>
                    </a:xfrm>
                    <a:prstGeom prst="rect">
                      <a:avLst/>
                    </a:prstGeom>
                  </pic:spPr>
                </pic:pic>
              </a:graphicData>
            </a:graphic>
          </wp:inline>
        </w:drawing>
      </w:r>
    </w:p>
    <w:p w14:paraId="2D4BF74F" w14:textId="77777777" w:rsidR="009A5601" w:rsidRDefault="009A5601">
      <w:pPr>
        <w:pStyle w:val="BodyText"/>
        <w:rPr>
          <w:rFonts w:ascii="Arial"/>
          <w:sz w:val="20"/>
        </w:rPr>
      </w:pPr>
    </w:p>
    <w:p w14:paraId="565B605F" w14:textId="77777777" w:rsidR="009A5601" w:rsidRDefault="006F26BB">
      <w:pPr>
        <w:spacing w:before="181"/>
        <w:ind w:left="645"/>
        <w:rPr>
          <w:rFonts w:ascii="Calibri"/>
          <w:sz w:val="32"/>
        </w:rPr>
      </w:pPr>
      <w:r>
        <w:rPr>
          <w:rFonts w:ascii="Calibri"/>
          <w:color w:val="2E73B4"/>
          <w:sz w:val="32"/>
        </w:rPr>
        <w:t>Contents</w:t>
      </w:r>
    </w:p>
    <w:sdt>
      <w:sdtPr>
        <w:id w:val="834182796"/>
        <w:docPartObj>
          <w:docPartGallery w:val="Table of Contents"/>
          <w:docPartUnique/>
        </w:docPartObj>
      </w:sdtPr>
      <w:sdtEndPr/>
      <w:sdtContent>
        <w:p w14:paraId="0A8D1214" w14:textId="77777777" w:rsidR="009A5601" w:rsidRDefault="006F26BB">
          <w:pPr>
            <w:pStyle w:val="TOC1"/>
            <w:tabs>
              <w:tab w:val="right" w:leader="dot" w:pos="9929"/>
            </w:tabs>
            <w:ind w:left="660" w:firstLine="0"/>
            <w:rPr>
              <w:rFonts w:ascii="Calibri"/>
            </w:rPr>
          </w:pPr>
          <w:r>
            <w:t>I. Why</w:t>
          </w:r>
          <w:r>
            <w:rPr>
              <w:spacing w:val="-3"/>
            </w:rPr>
            <w:t xml:space="preserve"> </w:t>
          </w:r>
          <w:r>
            <w:t>this</w:t>
          </w:r>
          <w:r>
            <w:rPr>
              <w:spacing w:val="-1"/>
            </w:rPr>
            <w:t xml:space="preserve"> </w:t>
          </w:r>
          <w:r>
            <w:t>Guide?</w:t>
          </w:r>
          <w:r>
            <w:tab/>
          </w:r>
          <w:r>
            <w:rPr>
              <w:rFonts w:ascii="Calibri"/>
            </w:rPr>
            <w:t>3</w:t>
          </w:r>
        </w:p>
        <w:p w14:paraId="60FB3C84" w14:textId="77777777" w:rsidR="009A5601" w:rsidRDefault="006F26BB">
          <w:pPr>
            <w:pStyle w:val="TOC1"/>
            <w:numPr>
              <w:ilvl w:val="0"/>
              <w:numId w:val="5"/>
            </w:numPr>
            <w:tabs>
              <w:tab w:val="left" w:pos="869"/>
              <w:tab w:val="right" w:leader="dot" w:pos="9914"/>
            </w:tabs>
            <w:spacing w:before="47"/>
            <w:ind w:hanging="245"/>
          </w:pPr>
          <w:hyperlink w:anchor="_TOC_250002" w:history="1">
            <w:r>
              <w:t>SSH tunneling through bastion host</w:t>
            </w:r>
            <w:r>
              <w:rPr>
                <w:spacing w:val="-8"/>
              </w:rPr>
              <w:t xml:space="preserve"> </w:t>
            </w:r>
            <w:r>
              <w:t>for</w:t>
            </w:r>
            <w:r>
              <w:rPr>
                <w:spacing w:val="-1"/>
              </w:rPr>
              <w:t xml:space="preserve"> </w:t>
            </w:r>
            <w:r>
              <w:t>MacOS</w:t>
            </w:r>
            <w:r>
              <w:tab/>
            </w:r>
            <w:r>
              <w:rPr>
                <w:rFonts w:ascii="Calibri"/>
              </w:rPr>
              <w:t>3</w:t>
            </w:r>
          </w:hyperlink>
        </w:p>
        <w:p w14:paraId="214D7716" w14:textId="77777777" w:rsidR="009A5601" w:rsidRDefault="006F26BB">
          <w:pPr>
            <w:pStyle w:val="TOC1"/>
            <w:numPr>
              <w:ilvl w:val="0"/>
              <w:numId w:val="5"/>
            </w:numPr>
            <w:tabs>
              <w:tab w:val="left" w:pos="849"/>
              <w:tab w:val="right" w:leader="dot" w:pos="9943"/>
            </w:tabs>
            <w:spacing w:before="46"/>
            <w:ind w:left="848" w:hanging="228"/>
            <w:rPr>
              <w:rFonts w:ascii="Calibri"/>
            </w:rPr>
          </w:pPr>
          <w:hyperlink w:anchor="_TOC_250001" w:history="1">
            <w:r>
              <w:t>SSH tunneling through bastion host</w:t>
            </w:r>
            <w:r>
              <w:rPr>
                <w:spacing w:val="-8"/>
              </w:rPr>
              <w:t xml:space="preserve"> </w:t>
            </w:r>
            <w:r>
              <w:t>for</w:t>
            </w:r>
            <w:r>
              <w:rPr>
                <w:spacing w:val="-2"/>
              </w:rPr>
              <w:t xml:space="preserve"> </w:t>
            </w:r>
            <w:r>
              <w:t>Windows</w:t>
            </w:r>
            <w:r>
              <w:tab/>
            </w:r>
            <w:r>
              <w:rPr>
                <w:rFonts w:ascii="Calibri"/>
              </w:rPr>
              <w:t>6</w:t>
            </w:r>
          </w:hyperlink>
        </w:p>
        <w:p w14:paraId="33DE4662" w14:textId="77777777" w:rsidR="009A5601" w:rsidRDefault="006F26BB">
          <w:pPr>
            <w:pStyle w:val="TOC1"/>
            <w:numPr>
              <w:ilvl w:val="0"/>
              <w:numId w:val="5"/>
            </w:numPr>
            <w:tabs>
              <w:tab w:val="left" w:pos="849"/>
              <w:tab w:val="right" w:leader="dot" w:pos="9959"/>
            </w:tabs>
            <w:spacing w:before="47"/>
            <w:ind w:left="848" w:hanging="228"/>
            <w:rPr>
              <w:rFonts w:ascii="Calibri"/>
            </w:rPr>
          </w:pPr>
          <w:hyperlink w:anchor="_TOC_250000" w:history="1">
            <w:r>
              <w:t>SSH tunneling through bastion host for</w:t>
            </w:r>
            <w:r>
              <w:rPr>
                <w:spacing w:val="-10"/>
              </w:rPr>
              <w:t xml:space="preserve"> </w:t>
            </w:r>
            <w:r>
              <w:t>VNC</w:t>
            </w:r>
            <w:r>
              <w:rPr>
                <w:spacing w:val="-1"/>
              </w:rPr>
              <w:t xml:space="preserve"> </w:t>
            </w:r>
            <w:r>
              <w:t>server</w:t>
            </w:r>
            <w:r>
              <w:tab/>
            </w:r>
            <w:r>
              <w:rPr>
                <w:rFonts w:ascii="Calibri"/>
              </w:rPr>
              <w:t>5</w:t>
            </w:r>
          </w:hyperlink>
        </w:p>
      </w:sdtContent>
    </w:sdt>
    <w:p w14:paraId="713EEAB3" w14:textId="77777777" w:rsidR="009A5601" w:rsidRDefault="009A5601">
      <w:pPr>
        <w:rPr>
          <w:rFonts w:ascii="Calibri"/>
        </w:rPr>
        <w:sectPr w:rsidR="009A5601">
          <w:footerReference w:type="default" r:id="rId10"/>
          <w:pgSz w:w="12240" w:h="15840"/>
          <w:pgMar w:top="1500" w:right="0" w:bottom="380" w:left="960" w:header="0" w:footer="192" w:gutter="0"/>
          <w:pgNumType w:start="2"/>
          <w:cols w:space="720"/>
        </w:sectPr>
      </w:pPr>
    </w:p>
    <w:p w14:paraId="15BED1B6" w14:textId="77777777" w:rsidR="009A5601" w:rsidRDefault="006F26BB">
      <w:pPr>
        <w:spacing w:before="75"/>
        <w:ind w:left="608"/>
        <w:rPr>
          <w:rFonts w:ascii="Arial"/>
          <w:sz w:val="32"/>
        </w:rPr>
      </w:pPr>
      <w:r>
        <w:rPr>
          <w:rFonts w:ascii="Arial"/>
          <w:color w:val="006FC0"/>
          <w:sz w:val="32"/>
        </w:rPr>
        <w:lastRenderedPageBreak/>
        <w:t>1. Why this Guide?</w:t>
      </w:r>
    </w:p>
    <w:p w14:paraId="547FF02F" w14:textId="77777777" w:rsidR="009A5601" w:rsidRDefault="006F26BB">
      <w:pPr>
        <w:pStyle w:val="ListParagraph"/>
        <w:numPr>
          <w:ilvl w:val="0"/>
          <w:numId w:val="4"/>
        </w:numPr>
        <w:tabs>
          <w:tab w:val="left" w:pos="1163"/>
          <w:tab w:val="left" w:pos="1164"/>
        </w:tabs>
        <w:spacing w:before="307" w:line="242" w:lineRule="auto"/>
        <w:ind w:right="1415" w:hanging="255"/>
        <w:rPr>
          <w:sz w:val="23"/>
        </w:rPr>
      </w:pPr>
      <w:r>
        <w:rPr>
          <w:sz w:val="23"/>
        </w:rPr>
        <w:t xml:space="preserve">This guide is designed to show how you would use </w:t>
      </w:r>
      <w:commentRangeStart w:id="2"/>
      <w:r>
        <w:rPr>
          <w:sz w:val="23"/>
        </w:rPr>
        <w:t xml:space="preserve">SSH to tunnel through to the bastion host </w:t>
      </w:r>
      <w:commentRangeEnd w:id="2"/>
      <w:r w:rsidR="00DC105E">
        <w:rPr>
          <w:rStyle w:val="CommentReference"/>
        </w:rPr>
        <w:commentReference w:id="2"/>
      </w:r>
      <w:r>
        <w:rPr>
          <w:sz w:val="23"/>
        </w:rPr>
        <w:t>if you are using either a Windows, MacOS or VNC</w:t>
      </w:r>
      <w:r>
        <w:rPr>
          <w:spacing w:val="-5"/>
          <w:sz w:val="23"/>
        </w:rPr>
        <w:t xml:space="preserve"> </w:t>
      </w:r>
      <w:r>
        <w:rPr>
          <w:sz w:val="23"/>
        </w:rPr>
        <w:t>server</w:t>
      </w:r>
    </w:p>
    <w:p w14:paraId="4B2E1656" w14:textId="77777777" w:rsidR="009A5601" w:rsidRDefault="006F26BB">
      <w:pPr>
        <w:pStyle w:val="Heading1"/>
        <w:numPr>
          <w:ilvl w:val="0"/>
          <w:numId w:val="4"/>
        </w:numPr>
        <w:tabs>
          <w:tab w:val="left" w:pos="1163"/>
          <w:tab w:val="left" w:pos="1164"/>
        </w:tabs>
        <w:spacing w:before="274"/>
        <w:ind w:left="1163" w:hanging="556"/>
      </w:pPr>
      <w:bookmarkStart w:id="3" w:name="_TOC_250002"/>
      <w:r>
        <w:rPr>
          <w:color w:val="006FC0"/>
        </w:rPr>
        <w:t>SSH tunneling through bastion host for</w:t>
      </w:r>
      <w:r>
        <w:rPr>
          <w:color w:val="006FC0"/>
          <w:spacing w:val="-3"/>
        </w:rPr>
        <w:t xml:space="preserve"> </w:t>
      </w:r>
      <w:bookmarkEnd w:id="3"/>
      <w:r>
        <w:rPr>
          <w:color w:val="006FC0"/>
        </w:rPr>
        <w:t>MacOS</w:t>
      </w:r>
    </w:p>
    <w:p w14:paraId="421BC439" w14:textId="77777777" w:rsidR="009A5601" w:rsidRDefault="006F26BB">
      <w:pPr>
        <w:pStyle w:val="ListParagraph"/>
        <w:numPr>
          <w:ilvl w:val="1"/>
          <w:numId w:val="4"/>
        </w:numPr>
        <w:tabs>
          <w:tab w:val="left" w:pos="1096"/>
        </w:tabs>
        <w:spacing w:before="317" w:line="235" w:lineRule="auto"/>
        <w:ind w:right="2060" w:hanging="541"/>
        <w:jc w:val="left"/>
        <w:rPr>
          <w:sz w:val="23"/>
        </w:rPr>
      </w:pPr>
      <w:r>
        <w:rPr>
          <w:sz w:val="23"/>
        </w:rPr>
        <w:t xml:space="preserve">Provide PIV certs to the </w:t>
      </w:r>
      <w:commentRangeStart w:id="4"/>
      <w:r>
        <w:rPr>
          <w:sz w:val="23"/>
        </w:rPr>
        <w:t xml:space="preserve">VTL team </w:t>
      </w:r>
      <w:commentRangeEnd w:id="4"/>
      <w:r w:rsidR="00DC105E">
        <w:rPr>
          <w:rStyle w:val="CommentReference"/>
        </w:rPr>
        <w:commentReference w:id="4"/>
      </w:r>
      <w:r>
        <w:rPr>
          <w:sz w:val="23"/>
        </w:rPr>
        <w:t>to configure the bastion host access by following these steps</w:t>
      </w:r>
    </w:p>
    <w:p w14:paraId="3E439686" w14:textId="77777777" w:rsidR="009A5601" w:rsidRDefault="009A5601">
      <w:pPr>
        <w:pStyle w:val="BodyText"/>
        <w:rPr>
          <w:sz w:val="32"/>
        </w:rPr>
      </w:pPr>
    </w:p>
    <w:p w14:paraId="41F26806" w14:textId="77777777" w:rsidR="009A5601" w:rsidRDefault="006F26BB">
      <w:pPr>
        <w:pStyle w:val="ListParagraph"/>
        <w:numPr>
          <w:ilvl w:val="1"/>
          <w:numId w:val="4"/>
        </w:numPr>
        <w:tabs>
          <w:tab w:val="left" w:pos="1096"/>
        </w:tabs>
        <w:spacing w:before="197" w:line="242" w:lineRule="auto"/>
        <w:ind w:left="1215" w:right="2126" w:hanging="375"/>
        <w:jc w:val="left"/>
        <w:rPr>
          <w:sz w:val="23"/>
        </w:rPr>
      </w:pPr>
      <w:r>
        <w:rPr>
          <w:sz w:val="23"/>
        </w:rPr>
        <w:t xml:space="preserve">Run the following in the terminal and provide the cert to the </w:t>
      </w:r>
      <w:commentRangeStart w:id="5"/>
      <w:r>
        <w:rPr>
          <w:sz w:val="23"/>
        </w:rPr>
        <w:t>VTL network team</w:t>
      </w:r>
      <w:commentRangeEnd w:id="5"/>
      <w:r w:rsidR="00DC105E">
        <w:rPr>
          <w:rStyle w:val="CommentReference"/>
        </w:rPr>
        <w:commentReference w:id="5"/>
      </w:r>
      <w:r>
        <w:rPr>
          <w:sz w:val="23"/>
        </w:rPr>
        <w:t>:</w:t>
      </w:r>
    </w:p>
    <w:p w14:paraId="0B8D83C0" w14:textId="77777777" w:rsidR="009A5601" w:rsidRDefault="006F26BB">
      <w:pPr>
        <w:pStyle w:val="BodyText"/>
        <w:spacing w:before="5"/>
      </w:pPr>
      <w:r>
        <w:rPr>
          <w:noProof/>
        </w:rPr>
        <w:drawing>
          <wp:anchor distT="0" distB="0" distL="0" distR="0" simplePos="0" relativeHeight="251659264" behindDoc="0" locked="0" layoutInCell="1" allowOverlap="1" wp14:anchorId="619A4D00" wp14:editId="7788EE1C">
            <wp:simplePos x="0" y="0"/>
            <wp:positionH relativeFrom="page">
              <wp:posOffset>923963</wp:posOffset>
            </wp:positionH>
            <wp:positionV relativeFrom="paragraph">
              <wp:posOffset>207142</wp:posOffset>
            </wp:positionV>
            <wp:extent cx="6344426" cy="4857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6344426" cy="485775"/>
                    </a:xfrm>
                    <a:prstGeom prst="rect">
                      <a:avLst/>
                    </a:prstGeom>
                  </pic:spPr>
                </pic:pic>
              </a:graphicData>
            </a:graphic>
          </wp:anchor>
        </w:drawing>
      </w:r>
    </w:p>
    <w:p w14:paraId="4F0420DC" w14:textId="77777777" w:rsidR="009A5601" w:rsidRDefault="006F26BB">
      <w:pPr>
        <w:pStyle w:val="BodyText"/>
        <w:spacing w:before="20"/>
        <w:ind w:left="1560"/>
      </w:pPr>
      <w:r>
        <w:t>-Output looks like the following:</w:t>
      </w:r>
    </w:p>
    <w:p w14:paraId="6C6D7608" w14:textId="77777777" w:rsidR="009A5601" w:rsidRDefault="006F26BB">
      <w:pPr>
        <w:pStyle w:val="BodyText"/>
        <w:spacing w:before="8"/>
      </w:pPr>
      <w:r>
        <w:rPr>
          <w:noProof/>
        </w:rPr>
        <w:drawing>
          <wp:anchor distT="0" distB="0" distL="0" distR="0" simplePos="0" relativeHeight="2" behindDoc="0" locked="0" layoutInCell="1" allowOverlap="1" wp14:anchorId="5B23A4B4" wp14:editId="0172630A">
            <wp:simplePos x="0" y="0"/>
            <wp:positionH relativeFrom="page">
              <wp:posOffset>676655</wp:posOffset>
            </wp:positionH>
            <wp:positionV relativeFrom="paragraph">
              <wp:posOffset>208915</wp:posOffset>
            </wp:positionV>
            <wp:extent cx="4619625" cy="36480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619625" cy="3648075"/>
                    </a:xfrm>
                    <a:prstGeom prst="rect">
                      <a:avLst/>
                    </a:prstGeom>
                  </pic:spPr>
                </pic:pic>
              </a:graphicData>
            </a:graphic>
          </wp:anchor>
        </w:drawing>
      </w:r>
    </w:p>
    <w:p w14:paraId="3E55F024" w14:textId="77777777" w:rsidR="009A5601" w:rsidRDefault="009A5601">
      <w:pPr>
        <w:pStyle w:val="BodyText"/>
        <w:rPr>
          <w:sz w:val="32"/>
        </w:rPr>
      </w:pPr>
    </w:p>
    <w:p w14:paraId="01EA69D3" w14:textId="77777777" w:rsidR="009A5601" w:rsidRDefault="006F26BB">
      <w:pPr>
        <w:pStyle w:val="ListParagraph"/>
        <w:numPr>
          <w:ilvl w:val="1"/>
          <w:numId w:val="4"/>
        </w:numPr>
        <w:tabs>
          <w:tab w:val="left" w:pos="1096"/>
        </w:tabs>
        <w:spacing w:before="213"/>
        <w:ind w:left="1095"/>
        <w:jc w:val="left"/>
        <w:rPr>
          <w:sz w:val="23"/>
        </w:rPr>
      </w:pPr>
      <w:r>
        <w:rPr>
          <w:sz w:val="23"/>
        </w:rPr>
        <w:t>The VTL network team will attach the pro</w:t>
      </w:r>
      <w:r>
        <w:rPr>
          <w:sz w:val="23"/>
        </w:rPr>
        <w:t>vided cert to your profile</w:t>
      </w:r>
    </w:p>
    <w:p w14:paraId="18EA87D7" w14:textId="77777777" w:rsidR="009A5601" w:rsidRDefault="009A5601">
      <w:pPr>
        <w:pStyle w:val="BodyText"/>
        <w:spacing w:before="11"/>
        <w:rPr>
          <w:sz w:val="24"/>
        </w:rPr>
      </w:pPr>
    </w:p>
    <w:p w14:paraId="786A01D2" w14:textId="77777777" w:rsidR="009A5601" w:rsidRDefault="006F26BB">
      <w:pPr>
        <w:pStyle w:val="ListParagraph"/>
        <w:numPr>
          <w:ilvl w:val="1"/>
          <w:numId w:val="4"/>
        </w:numPr>
        <w:tabs>
          <w:tab w:val="left" w:pos="1186"/>
        </w:tabs>
        <w:ind w:left="840" w:right="1702" w:firstLine="90"/>
        <w:jc w:val="left"/>
        <w:rPr>
          <w:sz w:val="23"/>
        </w:rPr>
      </w:pPr>
      <w:commentRangeStart w:id="6"/>
      <w:r>
        <w:rPr>
          <w:sz w:val="23"/>
        </w:rPr>
        <w:t>Once complete, connect to the bastion host using the following command and your credentials</w:t>
      </w:r>
      <w:commentRangeEnd w:id="6"/>
      <w:r w:rsidR="00C048BF">
        <w:rPr>
          <w:rStyle w:val="CommentReference"/>
        </w:rPr>
        <w:commentReference w:id="6"/>
      </w:r>
      <w:r>
        <w:rPr>
          <w:sz w:val="23"/>
        </w:rPr>
        <w:t>:</w:t>
      </w:r>
    </w:p>
    <w:p w14:paraId="15D4C768" w14:textId="77777777" w:rsidR="009A5601" w:rsidRDefault="009A5601">
      <w:pPr>
        <w:pStyle w:val="BodyText"/>
        <w:spacing w:before="9"/>
      </w:pPr>
    </w:p>
    <w:p w14:paraId="1EF2ACD6" w14:textId="77777777" w:rsidR="009A5601" w:rsidRDefault="006F26BB">
      <w:pPr>
        <w:pStyle w:val="BodyText"/>
        <w:ind w:left="1650"/>
      </w:pPr>
      <w:r>
        <w:t>–</w:t>
      </w:r>
      <w:proofErr w:type="spellStart"/>
      <w:r>
        <w:t>ssh</w:t>
      </w:r>
      <w:proofErr w:type="spellEnd"/>
      <w:r>
        <w:t xml:space="preserve"> -YI /Library/OpenSC/lib/opensc-pkcs11.so</w:t>
      </w:r>
    </w:p>
    <w:p w14:paraId="5EDD4F3A" w14:textId="77777777" w:rsidR="009A5601" w:rsidRDefault="009A5601">
      <w:pPr>
        <w:sectPr w:rsidR="009A5601">
          <w:pgSz w:w="12240" w:h="15840"/>
          <w:pgMar w:top="1360" w:right="0" w:bottom="380" w:left="960" w:header="0" w:footer="192" w:gutter="0"/>
          <w:cols w:space="720"/>
        </w:sectPr>
      </w:pPr>
    </w:p>
    <w:commentRangeStart w:id="7"/>
    <w:p w14:paraId="6B355AD4" w14:textId="77777777" w:rsidR="009A5601" w:rsidRDefault="006F26BB">
      <w:pPr>
        <w:pStyle w:val="BodyText"/>
        <w:spacing w:before="98"/>
        <w:ind w:left="1560"/>
      </w:pPr>
      <w:r>
        <w:lastRenderedPageBreak/>
        <w:fldChar w:fldCharType="begin"/>
      </w:r>
      <w:r>
        <w:instrText xml:space="preserve"> HYPERLINK "mailto:david.pogorzala@10.58.150.20" \h </w:instrText>
      </w:r>
      <w:r>
        <w:fldChar w:fldCharType="separate"/>
      </w:r>
      <w:r>
        <w:t>david.pogorzala@10.58.150.20</w:t>
      </w:r>
      <w:r>
        <w:fldChar w:fldCharType="end"/>
      </w:r>
      <w:commentRangeEnd w:id="7"/>
      <w:r w:rsidR="00923C57">
        <w:rPr>
          <w:rStyle w:val="CommentReference"/>
        </w:rPr>
        <w:commentReference w:id="7"/>
      </w:r>
    </w:p>
    <w:p w14:paraId="78EA7365" w14:textId="77777777" w:rsidR="009A5601" w:rsidRDefault="009A5601">
      <w:pPr>
        <w:pStyle w:val="BodyText"/>
        <w:spacing w:before="2"/>
        <w:rPr>
          <w:sz w:val="38"/>
        </w:rPr>
      </w:pPr>
    </w:p>
    <w:p w14:paraId="5559D79C" w14:textId="77777777" w:rsidR="009A5601" w:rsidRDefault="006F26BB">
      <w:pPr>
        <w:pStyle w:val="ListParagraph"/>
        <w:numPr>
          <w:ilvl w:val="1"/>
          <w:numId w:val="4"/>
        </w:numPr>
        <w:tabs>
          <w:tab w:val="left" w:pos="1096"/>
        </w:tabs>
        <w:spacing w:line="472" w:lineRule="auto"/>
        <w:ind w:left="1200" w:right="2048" w:hanging="360"/>
        <w:jc w:val="left"/>
        <w:rPr>
          <w:sz w:val="23"/>
        </w:rPr>
      </w:pPr>
      <w:r>
        <w:rPr>
          <w:noProof/>
        </w:rPr>
        <w:drawing>
          <wp:anchor distT="0" distB="0" distL="0" distR="0" simplePos="0" relativeHeight="251663360" behindDoc="0" locked="0" layoutInCell="1" allowOverlap="1" wp14:anchorId="1C4E1B5A" wp14:editId="7B7BFF52">
            <wp:simplePos x="0" y="0"/>
            <wp:positionH relativeFrom="page">
              <wp:posOffset>1162430</wp:posOffset>
            </wp:positionH>
            <wp:positionV relativeFrom="paragraph">
              <wp:posOffset>730487</wp:posOffset>
            </wp:positionV>
            <wp:extent cx="6609968" cy="1514474"/>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6609968" cy="1514474"/>
                    </a:xfrm>
                    <a:prstGeom prst="rect">
                      <a:avLst/>
                    </a:prstGeom>
                  </pic:spPr>
                </pic:pic>
              </a:graphicData>
            </a:graphic>
          </wp:anchor>
        </w:drawing>
      </w:r>
      <w:r>
        <w:rPr>
          <w:sz w:val="23"/>
        </w:rPr>
        <w:t>Enter your PIN when prompted and you should connect like the following graphic:</w:t>
      </w:r>
    </w:p>
    <w:p w14:paraId="72B1677E" w14:textId="77777777" w:rsidR="009A5601" w:rsidRDefault="009A5601">
      <w:pPr>
        <w:pStyle w:val="BodyText"/>
        <w:rPr>
          <w:sz w:val="32"/>
        </w:rPr>
      </w:pPr>
    </w:p>
    <w:p w14:paraId="1ADC353A" w14:textId="77777777" w:rsidR="009A5601" w:rsidRDefault="009A5601">
      <w:pPr>
        <w:pStyle w:val="BodyText"/>
        <w:rPr>
          <w:sz w:val="32"/>
        </w:rPr>
      </w:pPr>
    </w:p>
    <w:p w14:paraId="0CF2ADA4" w14:textId="77777777" w:rsidR="009A5601" w:rsidRDefault="009A5601">
      <w:pPr>
        <w:pStyle w:val="BodyText"/>
        <w:rPr>
          <w:sz w:val="32"/>
        </w:rPr>
      </w:pPr>
    </w:p>
    <w:p w14:paraId="54FC2F90" w14:textId="77777777" w:rsidR="009A5601" w:rsidRDefault="009A5601">
      <w:pPr>
        <w:pStyle w:val="BodyText"/>
        <w:rPr>
          <w:sz w:val="32"/>
        </w:rPr>
      </w:pPr>
    </w:p>
    <w:p w14:paraId="69B98FFC" w14:textId="77777777" w:rsidR="009A5601" w:rsidRDefault="009A5601">
      <w:pPr>
        <w:pStyle w:val="BodyText"/>
        <w:rPr>
          <w:sz w:val="32"/>
        </w:rPr>
      </w:pPr>
    </w:p>
    <w:p w14:paraId="0ED5AD3D" w14:textId="77777777" w:rsidR="009A5601" w:rsidRDefault="009A5601">
      <w:pPr>
        <w:pStyle w:val="BodyText"/>
        <w:rPr>
          <w:sz w:val="32"/>
        </w:rPr>
      </w:pPr>
    </w:p>
    <w:p w14:paraId="3663A5D9" w14:textId="77777777" w:rsidR="009A5601" w:rsidRDefault="009A5601">
      <w:pPr>
        <w:pStyle w:val="BodyText"/>
        <w:rPr>
          <w:sz w:val="33"/>
        </w:rPr>
      </w:pPr>
    </w:p>
    <w:p w14:paraId="27DE4183" w14:textId="77777777" w:rsidR="009A5601" w:rsidRDefault="006F26BB">
      <w:pPr>
        <w:pStyle w:val="ListParagraph"/>
        <w:numPr>
          <w:ilvl w:val="0"/>
          <w:numId w:val="3"/>
        </w:numPr>
        <w:tabs>
          <w:tab w:val="left" w:pos="1111"/>
        </w:tabs>
        <w:ind w:hanging="256"/>
        <w:rPr>
          <w:sz w:val="23"/>
        </w:rPr>
      </w:pPr>
      <w:r>
        <w:rPr>
          <w:sz w:val="23"/>
        </w:rPr>
        <w:t>Using a MAC book (MacOS) to connect to the Bastion</w:t>
      </w:r>
      <w:r>
        <w:rPr>
          <w:spacing w:val="-4"/>
          <w:sz w:val="23"/>
        </w:rPr>
        <w:t xml:space="preserve"> </w:t>
      </w:r>
      <w:r>
        <w:rPr>
          <w:sz w:val="23"/>
        </w:rPr>
        <w:t>host]</w:t>
      </w:r>
    </w:p>
    <w:p w14:paraId="1484039A" w14:textId="77777777" w:rsidR="009A5601" w:rsidRDefault="009A5601">
      <w:pPr>
        <w:pStyle w:val="BodyText"/>
        <w:spacing w:before="6"/>
      </w:pPr>
    </w:p>
    <w:p w14:paraId="278AE996" w14:textId="77777777" w:rsidR="009A5601" w:rsidRDefault="006F26BB">
      <w:pPr>
        <w:pStyle w:val="BodyText"/>
        <w:ind w:left="1496"/>
      </w:pPr>
      <w:r>
        <w:rPr>
          <w:noProof/>
        </w:rPr>
        <w:drawing>
          <wp:anchor distT="0" distB="0" distL="0" distR="0" simplePos="0" relativeHeight="3" behindDoc="0" locked="0" layoutInCell="1" allowOverlap="1" wp14:anchorId="5EFED7E6" wp14:editId="71AD7263">
            <wp:simplePos x="0" y="0"/>
            <wp:positionH relativeFrom="page">
              <wp:posOffset>1579124</wp:posOffset>
            </wp:positionH>
            <wp:positionV relativeFrom="paragraph">
              <wp:posOffset>250876</wp:posOffset>
            </wp:positionV>
            <wp:extent cx="2965412" cy="15554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2965412" cy="155543"/>
                    </a:xfrm>
                    <a:prstGeom prst="rect">
                      <a:avLst/>
                    </a:prstGeom>
                  </pic:spPr>
                </pic:pic>
              </a:graphicData>
            </a:graphic>
          </wp:anchor>
        </w:drawing>
      </w:r>
      <w:r>
        <w:t xml:space="preserve">-Option 1 to Install command line </w:t>
      </w:r>
      <w:proofErr w:type="spellStart"/>
      <w:r>
        <w:t>OpenSC</w:t>
      </w:r>
      <w:proofErr w:type="spellEnd"/>
    </w:p>
    <w:p w14:paraId="172FF3A4" w14:textId="77777777" w:rsidR="009A5601" w:rsidRDefault="009A5601">
      <w:pPr>
        <w:pStyle w:val="BodyText"/>
        <w:spacing w:before="11"/>
        <w:rPr>
          <w:sz w:val="26"/>
        </w:rPr>
      </w:pPr>
    </w:p>
    <w:p w14:paraId="25A28D62" w14:textId="4A0B6E86" w:rsidR="009A5601" w:rsidRDefault="00DC105E">
      <w:pPr>
        <w:pStyle w:val="BodyText"/>
        <w:spacing w:line="230" w:lineRule="auto"/>
        <w:ind w:left="795" w:right="3309" w:firstLine="700"/>
      </w:pPr>
      <w:r>
        <w:rPr>
          <w:noProof/>
        </w:rPr>
        <mc:AlternateContent>
          <mc:Choice Requires="wps">
            <w:drawing>
              <wp:anchor distT="0" distB="0" distL="114300" distR="114300" simplePos="0" relativeHeight="251662336" behindDoc="0" locked="0" layoutInCell="1" allowOverlap="1" wp14:anchorId="260A2605" wp14:editId="70DC2F31">
                <wp:simplePos x="0" y="0"/>
                <wp:positionH relativeFrom="page">
                  <wp:posOffset>1168400</wp:posOffset>
                </wp:positionH>
                <wp:positionV relativeFrom="paragraph">
                  <wp:posOffset>332105</wp:posOffset>
                </wp:positionV>
                <wp:extent cx="44069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6900" cy="0"/>
                        </a:xfrm>
                        <a:prstGeom prst="line">
                          <a:avLst/>
                        </a:prstGeom>
                        <a:noFill/>
                        <a:ln w="12700">
                          <a:solidFill>
                            <a:srgbClr val="1154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0031F" id="Line 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2pt,26.15pt" to="439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" strokecolor="#1154cc" strokeweight="1pt">
                <w10:wrap anchorx="page"/>
              </v:line>
            </w:pict>
          </mc:Fallback>
        </mc:AlternateContent>
      </w:r>
      <w:r w:rsidR="006F26BB">
        <w:t xml:space="preserve">-Option 2 to install via </w:t>
      </w:r>
      <w:proofErr w:type="spellStart"/>
      <w:r w:rsidR="006F26BB">
        <w:t>Github</w:t>
      </w:r>
      <w:proofErr w:type="spellEnd"/>
      <w:r w:rsidR="006F26BB">
        <w:t>: (</w:t>
      </w:r>
      <w:hyperlink r:id="rId18">
        <w:r w:rsidR="006F26BB">
          <w:rPr>
            <w:color w:val="1154CC"/>
          </w:rPr>
          <w:t>https://github.com/OpenSC/OpenSC/wiki/macOS-Quick-Start</w:t>
        </w:r>
      </w:hyperlink>
      <w:r w:rsidR="006F26BB">
        <w:t>).</w:t>
      </w:r>
    </w:p>
    <w:p w14:paraId="6816A1EB" w14:textId="77777777" w:rsidR="009A5601" w:rsidRDefault="006F26BB">
      <w:pPr>
        <w:pStyle w:val="BodyText"/>
        <w:spacing w:line="230" w:lineRule="auto"/>
        <w:ind w:left="1515" w:right="400" w:firstLine="720"/>
      </w:pPr>
      <w:r>
        <w:t xml:space="preserve">-Install the package: Opening the DMG-file loads the </w:t>
      </w:r>
      <w:proofErr w:type="spellStart"/>
      <w:r>
        <w:t>OpenSC</w:t>
      </w:r>
      <w:proofErr w:type="spellEnd"/>
      <w:r>
        <w:t xml:space="preserve"> bundle into Finder. Open the contextual menu of the installation </w:t>
      </w:r>
      <w:r>
        <w:t xml:space="preserve">package (e.g. use a two-finger tap on trackpad) and choose Open. Skip the warning about the package's origin and follow the installation guide. Since we aren't currently signing the installation package, double clicking cannot be used to install </w:t>
      </w:r>
      <w:proofErr w:type="spellStart"/>
      <w:r>
        <w:t>OpenSC</w:t>
      </w:r>
      <w:proofErr w:type="spellEnd"/>
      <w:r>
        <w:t>.</w:t>
      </w:r>
    </w:p>
    <w:p w14:paraId="474EB2DA" w14:textId="77777777" w:rsidR="009A5601" w:rsidRDefault="009A5601">
      <w:pPr>
        <w:pStyle w:val="BodyText"/>
        <w:spacing w:before="4"/>
        <w:rPr>
          <w:sz w:val="45"/>
        </w:rPr>
      </w:pPr>
    </w:p>
    <w:p w14:paraId="3130200D" w14:textId="77777777" w:rsidR="009A5601" w:rsidRDefault="006F26BB">
      <w:pPr>
        <w:pStyle w:val="ListParagraph"/>
        <w:numPr>
          <w:ilvl w:val="0"/>
          <w:numId w:val="3"/>
        </w:numPr>
        <w:tabs>
          <w:tab w:val="left" w:pos="1051"/>
        </w:tabs>
        <w:ind w:left="1050" w:hanging="256"/>
        <w:rPr>
          <w:sz w:val="23"/>
        </w:rPr>
      </w:pPr>
      <w:r>
        <w:rPr>
          <w:sz w:val="23"/>
        </w:rPr>
        <w:t>T</w:t>
      </w:r>
      <w:r>
        <w:rPr>
          <w:sz w:val="23"/>
        </w:rPr>
        <w:t xml:space="preserve">est the installation: Upon successful installation, </w:t>
      </w:r>
      <w:proofErr w:type="spellStart"/>
      <w:r>
        <w:rPr>
          <w:sz w:val="23"/>
        </w:rPr>
        <w:t>OpenSC</w:t>
      </w:r>
      <w:proofErr w:type="spellEnd"/>
      <w:r>
        <w:rPr>
          <w:sz w:val="23"/>
        </w:rPr>
        <w:t xml:space="preserve"> is installed</w:t>
      </w:r>
      <w:r>
        <w:rPr>
          <w:spacing w:val="-6"/>
          <w:sz w:val="23"/>
        </w:rPr>
        <w:t xml:space="preserve"> </w:t>
      </w:r>
      <w:r>
        <w:rPr>
          <w:sz w:val="23"/>
        </w:rPr>
        <w:t>in</w:t>
      </w:r>
    </w:p>
    <w:p w14:paraId="1E4A57CF" w14:textId="77777777" w:rsidR="009A5601" w:rsidRDefault="006F26BB">
      <w:pPr>
        <w:pStyle w:val="BodyText"/>
        <w:spacing w:before="3" w:line="242" w:lineRule="auto"/>
        <w:ind w:left="795" w:right="1883"/>
      </w:pPr>
      <w:r>
        <w:t>/Library/</w:t>
      </w:r>
      <w:proofErr w:type="spellStart"/>
      <w:r>
        <w:t>OpenSC</w:t>
      </w:r>
      <w:proofErr w:type="spellEnd"/>
      <w:r>
        <w:t xml:space="preserve">, the </w:t>
      </w:r>
      <w:proofErr w:type="spellStart"/>
      <w:r>
        <w:t>tokend</w:t>
      </w:r>
      <w:proofErr w:type="spellEnd"/>
      <w:r>
        <w:t xml:space="preserve"> module was registered and links to the </w:t>
      </w:r>
      <w:proofErr w:type="spellStart"/>
      <w:r>
        <w:t>OpenSC</w:t>
      </w:r>
      <w:proofErr w:type="spellEnd"/>
      <w:r>
        <w:t xml:space="preserve"> tools have been created in /</w:t>
      </w:r>
      <w:proofErr w:type="spellStart"/>
      <w:r>
        <w:t>usr</w:t>
      </w:r>
      <w:proofErr w:type="spellEnd"/>
      <w:r>
        <w:t>/local/bin.</w:t>
      </w:r>
    </w:p>
    <w:p w14:paraId="251765CF" w14:textId="77777777" w:rsidR="009A5601" w:rsidRDefault="006F26BB">
      <w:pPr>
        <w:pStyle w:val="ListParagraph"/>
        <w:numPr>
          <w:ilvl w:val="0"/>
          <w:numId w:val="3"/>
        </w:numPr>
        <w:tabs>
          <w:tab w:val="left" w:pos="1051"/>
        </w:tabs>
        <w:spacing w:before="286"/>
        <w:ind w:left="1050" w:hanging="256"/>
        <w:rPr>
          <w:sz w:val="23"/>
        </w:rPr>
      </w:pPr>
      <w:r>
        <w:rPr>
          <w:sz w:val="23"/>
        </w:rPr>
        <w:t>The PKCS#11 modules have been installed</w:t>
      </w:r>
      <w:r>
        <w:rPr>
          <w:spacing w:val="-2"/>
          <w:sz w:val="23"/>
        </w:rPr>
        <w:t xml:space="preserve"> </w:t>
      </w:r>
      <w:r>
        <w:rPr>
          <w:sz w:val="23"/>
        </w:rPr>
        <w:t>as</w:t>
      </w:r>
    </w:p>
    <w:p w14:paraId="0DA9863A" w14:textId="77777777" w:rsidR="009A5601" w:rsidRDefault="006F26BB">
      <w:pPr>
        <w:pStyle w:val="BodyText"/>
        <w:spacing w:before="3"/>
        <w:ind w:left="795"/>
      </w:pPr>
      <w:r>
        <w:t>/Library/OpenSC/lib/o</w:t>
      </w:r>
      <w:r>
        <w:t>pensc-pkcs11.so and</w:t>
      </w:r>
    </w:p>
    <w:p w14:paraId="3B8F123F" w14:textId="77777777" w:rsidR="009A5601" w:rsidRDefault="006F26BB">
      <w:pPr>
        <w:pStyle w:val="BodyText"/>
        <w:spacing w:before="3" w:line="242" w:lineRule="auto"/>
        <w:ind w:left="795" w:right="2357"/>
      </w:pPr>
      <w:r>
        <w:t>/Library/OpenSC/lib/onepin-opensc-pkcs11.so (copies of the libraries are available in /</w:t>
      </w:r>
      <w:proofErr w:type="spellStart"/>
      <w:r>
        <w:t>usr</w:t>
      </w:r>
      <w:proofErr w:type="spellEnd"/>
      <w:r>
        <w:t>/local/lib).</w:t>
      </w:r>
    </w:p>
    <w:p w14:paraId="7ABBD70C" w14:textId="77777777" w:rsidR="009A5601" w:rsidRDefault="006F26BB">
      <w:pPr>
        <w:pStyle w:val="ListParagraph"/>
        <w:numPr>
          <w:ilvl w:val="0"/>
          <w:numId w:val="3"/>
        </w:numPr>
        <w:tabs>
          <w:tab w:val="left" w:pos="1051"/>
        </w:tabs>
        <w:spacing w:before="285" w:line="242" w:lineRule="auto"/>
        <w:ind w:left="795" w:right="1963" w:firstLine="0"/>
        <w:rPr>
          <w:sz w:val="23"/>
        </w:rPr>
      </w:pPr>
      <w:r>
        <w:rPr>
          <w:sz w:val="23"/>
        </w:rPr>
        <w:t xml:space="preserve">You may test </w:t>
      </w:r>
      <w:proofErr w:type="spellStart"/>
      <w:r>
        <w:rPr>
          <w:sz w:val="23"/>
        </w:rPr>
        <w:t>tokend</w:t>
      </w:r>
      <w:proofErr w:type="spellEnd"/>
      <w:r>
        <w:rPr>
          <w:sz w:val="23"/>
        </w:rPr>
        <w:t xml:space="preserve"> support of you card with Keychain Access. The app should list your smart card in the Keychains pane on the upper left side. Click the lock to verify the smart card PIN and to allow access to the card's</w:t>
      </w:r>
      <w:r>
        <w:rPr>
          <w:spacing w:val="-22"/>
          <w:sz w:val="23"/>
        </w:rPr>
        <w:t xml:space="preserve"> </w:t>
      </w:r>
      <w:r>
        <w:rPr>
          <w:sz w:val="23"/>
        </w:rPr>
        <w:t>keys.</w:t>
      </w:r>
    </w:p>
    <w:p w14:paraId="1335D13C" w14:textId="77777777" w:rsidR="009A5601" w:rsidRDefault="006F26BB">
      <w:pPr>
        <w:pStyle w:val="ListParagraph"/>
        <w:numPr>
          <w:ilvl w:val="0"/>
          <w:numId w:val="3"/>
        </w:numPr>
        <w:tabs>
          <w:tab w:val="left" w:pos="988"/>
        </w:tabs>
        <w:spacing w:before="285"/>
        <w:ind w:left="987" w:hanging="193"/>
        <w:rPr>
          <w:sz w:val="23"/>
        </w:rPr>
      </w:pPr>
      <w:r>
        <w:rPr>
          <w:sz w:val="23"/>
        </w:rPr>
        <w:t>You may test the PKCS#11 support of your card</w:t>
      </w:r>
      <w:r>
        <w:rPr>
          <w:spacing w:val="-3"/>
          <w:sz w:val="23"/>
        </w:rPr>
        <w:t xml:space="preserve"> </w:t>
      </w:r>
      <w:r>
        <w:rPr>
          <w:sz w:val="23"/>
        </w:rPr>
        <w:t>with</w:t>
      </w:r>
    </w:p>
    <w:p w14:paraId="12A8B79A" w14:textId="77777777" w:rsidR="009A5601" w:rsidRDefault="009A5601">
      <w:pPr>
        <w:rPr>
          <w:sz w:val="23"/>
        </w:rPr>
        <w:sectPr w:rsidR="009A5601">
          <w:pgSz w:w="12240" w:h="15840"/>
          <w:pgMar w:top="1320" w:right="0" w:bottom="380" w:left="960" w:header="0" w:footer="192" w:gutter="0"/>
          <w:cols w:space="720"/>
        </w:sectPr>
      </w:pPr>
    </w:p>
    <w:p w14:paraId="6D984963" w14:textId="77777777" w:rsidR="009A5601" w:rsidRDefault="006F26BB">
      <w:pPr>
        <w:pStyle w:val="BodyText"/>
        <w:ind w:left="825"/>
        <w:rPr>
          <w:sz w:val="20"/>
        </w:rPr>
      </w:pPr>
      <w:r>
        <w:rPr>
          <w:noProof/>
          <w:sz w:val="20"/>
        </w:rPr>
        <w:lastRenderedPageBreak/>
        <w:drawing>
          <wp:inline distT="0" distB="0" distL="0" distR="0" wp14:anchorId="6E615093" wp14:editId="265D118A">
            <wp:extent cx="6010275" cy="71437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6010275" cy="714375"/>
                    </a:xfrm>
                    <a:prstGeom prst="rect">
                      <a:avLst/>
                    </a:prstGeom>
                  </pic:spPr>
                </pic:pic>
              </a:graphicData>
            </a:graphic>
          </wp:inline>
        </w:drawing>
      </w:r>
    </w:p>
    <w:p w14:paraId="06444EE2" w14:textId="77777777" w:rsidR="009A5601" w:rsidRDefault="009A5601">
      <w:pPr>
        <w:pStyle w:val="BodyText"/>
        <w:spacing w:before="4"/>
        <w:rPr>
          <w:sz w:val="16"/>
        </w:rPr>
      </w:pPr>
    </w:p>
    <w:p w14:paraId="0592E795" w14:textId="77777777" w:rsidR="009A5601" w:rsidRDefault="006F26BB">
      <w:pPr>
        <w:pStyle w:val="ListParagraph"/>
        <w:numPr>
          <w:ilvl w:val="0"/>
          <w:numId w:val="3"/>
        </w:numPr>
        <w:tabs>
          <w:tab w:val="left" w:pos="1179"/>
        </w:tabs>
        <w:spacing w:before="127"/>
        <w:ind w:left="1178" w:hanging="384"/>
        <w:rPr>
          <w:sz w:val="23"/>
        </w:rPr>
      </w:pPr>
      <w:r>
        <w:rPr>
          <w:sz w:val="23"/>
        </w:rPr>
        <w:t>Customize the config: Change the default configuration</w:t>
      </w:r>
      <w:r>
        <w:rPr>
          <w:spacing w:val="-4"/>
          <w:sz w:val="23"/>
        </w:rPr>
        <w:t xml:space="preserve"> </w:t>
      </w:r>
      <w:r>
        <w:rPr>
          <w:sz w:val="23"/>
        </w:rPr>
        <w:t>file</w:t>
      </w:r>
    </w:p>
    <w:p w14:paraId="6FCAEA6F" w14:textId="77777777" w:rsidR="009A5601" w:rsidRDefault="006F26BB">
      <w:pPr>
        <w:pStyle w:val="BodyText"/>
        <w:spacing w:before="3" w:line="242" w:lineRule="auto"/>
        <w:ind w:left="795" w:right="2063"/>
      </w:pPr>
      <w:r>
        <w:t>/Library/</w:t>
      </w:r>
      <w:proofErr w:type="spellStart"/>
      <w:r>
        <w:t>OpenSC</w:t>
      </w:r>
      <w:proofErr w:type="spellEnd"/>
      <w:r>
        <w:t>/</w:t>
      </w:r>
      <w:proofErr w:type="spellStart"/>
      <w:r>
        <w:t>etc</w:t>
      </w:r>
      <w:proofErr w:type="spellEnd"/>
      <w:r>
        <w:t>/</w:t>
      </w:r>
      <w:proofErr w:type="spellStart"/>
      <w:r>
        <w:t>opensc.conf</w:t>
      </w:r>
      <w:proofErr w:type="spellEnd"/>
      <w:r>
        <w:t xml:space="preserve"> to your needs. The configuration options are explained within this file.</w:t>
      </w:r>
    </w:p>
    <w:p w14:paraId="5690A413" w14:textId="77777777" w:rsidR="009A5601" w:rsidRDefault="009A5601">
      <w:pPr>
        <w:pStyle w:val="BodyText"/>
        <w:spacing w:before="7"/>
        <w:rPr>
          <w:sz w:val="46"/>
        </w:rPr>
      </w:pPr>
    </w:p>
    <w:p w14:paraId="05F36192" w14:textId="77777777" w:rsidR="009A5601" w:rsidRDefault="006F26BB">
      <w:pPr>
        <w:pStyle w:val="ListParagraph"/>
        <w:numPr>
          <w:ilvl w:val="0"/>
          <w:numId w:val="3"/>
        </w:numPr>
        <w:tabs>
          <w:tab w:val="left" w:pos="1116"/>
        </w:tabs>
        <w:spacing w:line="242" w:lineRule="auto"/>
        <w:ind w:left="795" w:right="2405" w:firstLine="0"/>
        <w:rPr>
          <w:sz w:val="23"/>
        </w:rPr>
      </w:pPr>
      <w:commentRangeStart w:id="8"/>
      <w:r>
        <w:rPr>
          <w:sz w:val="23"/>
        </w:rPr>
        <w:t xml:space="preserve">Uninstall </w:t>
      </w:r>
      <w:proofErr w:type="spellStart"/>
      <w:r>
        <w:rPr>
          <w:sz w:val="23"/>
        </w:rPr>
        <w:t>OpenSC</w:t>
      </w:r>
      <w:commentRangeEnd w:id="8"/>
      <w:proofErr w:type="spellEnd"/>
      <w:r w:rsidR="00C048BF">
        <w:rPr>
          <w:rStyle w:val="CommentReference"/>
        </w:rPr>
        <w:commentReference w:id="8"/>
      </w:r>
      <w:r>
        <w:rPr>
          <w:sz w:val="23"/>
        </w:rPr>
        <w:t>: From</w:t>
      </w:r>
      <w:r>
        <w:rPr>
          <w:sz w:val="23"/>
        </w:rPr>
        <w:t xml:space="preserve"> the </w:t>
      </w:r>
      <w:proofErr w:type="spellStart"/>
      <w:r>
        <w:rPr>
          <w:sz w:val="23"/>
        </w:rPr>
        <w:t>OpenSC</w:t>
      </w:r>
      <w:proofErr w:type="spellEnd"/>
      <w:r>
        <w:rPr>
          <w:sz w:val="23"/>
        </w:rPr>
        <w:t xml:space="preserve"> bundle double click the </w:t>
      </w:r>
      <w:proofErr w:type="spellStart"/>
      <w:r>
        <w:rPr>
          <w:sz w:val="23"/>
        </w:rPr>
        <w:t>OpenSC</w:t>
      </w:r>
      <w:proofErr w:type="spellEnd"/>
      <w:r>
        <w:rPr>
          <w:sz w:val="23"/>
        </w:rPr>
        <w:t xml:space="preserve"> Uninstaller. Alternatively, run the following from the command</w:t>
      </w:r>
      <w:r>
        <w:rPr>
          <w:spacing w:val="-12"/>
          <w:sz w:val="23"/>
        </w:rPr>
        <w:t xml:space="preserve"> </w:t>
      </w:r>
      <w:r>
        <w:rPr>
          <w:sz w:val="23"/>
        </w:rPr>
        <w:t>line:</w:t>
      </w:r>
    </w:p>
    <w:p w14:paraId="64F2CA65" w14:textId="77777777" w:rsidR="009A5601" w:rsidRDefault="006F26BB">
      <w:pPr>
        <w:pStyle w:val="BodyText"/>
        <w:spacing w:before="4"/>
      </w:pPr>
      <w:r>
        <w:rPr>
          <w:noProof/>
        </w:rPr>
        <w:drawing>
          <wp:anchor distT="0" distB="0" distL="0" distR="0" simplePos="0" relativeHeight="6" behindDoc="0" locked="0" layoutInCell="1" allowOverlap="1" wp14:anchorId="5B76919B" wp14:editId="6EBCC32B">
            <wp:simplePos x="0" y="0"/>
            <wp:positionH relativeFrom="page">
              <wp:posOffset>1133855</wp:posOffset>
            </wp:positionH>
            <wp:positionV relativeFrom="paragraph">
              <wp:posOffset>206927</wp:posOffset>
            </wp:positionV>
            <wp:extent cx="4419600" cy="8667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4419600" cy="866775"/>
                    </a:xfrm>
                    <a:prstGeom prst="rect">
                      <a:avLst/>
                    </a:prstGeom>
                  </pic:spPr>
                </pic:pic>
              </a:graphicData>
            </a:graphic>
          </wp:anchor>
        </w:drawing>
      </w:r>
    </w:p>
    <w:p w14:paraId="514B72E9" w14:textId="77777777" w:rsidR="009A5601" w:rsidRDefault="009A5601">
      <w:pPr>
        <w:pStyle w:val="BodyText"/>
        <w:spacing w:before="11"/>
        <w:rPr>
          <w:sz w:val="24"/>
        </w:rPr>
      </w:pPr>
    </w:p>
    <w:p w14:paraId="568435E7" w14:textId="77777777" w:rsidR="009A5601" w:rsidRDefault="006F26BB">
      <w:pPr>
        <w:pStyle w:val="ListParagraph"/>
        <w:numPr>
          <w:ilvl w:val="0"/>
          <w:numId w:val="3"/>
        </w:numPr>
        <w:tabs>
          <w:tab w:val="left" w:pos="1116"/>
        </w:tabs>
        <w:spacing w:line="242" w:lineRule="auto"/>
        <w:ind w:left="795" w:right="1708" w:firstLine="0"/>
        <w:rPr>
          <w:sz w:val="23"/>
        </w:rPr>
      </w:pPr>
      <w:r>
        <w:rPr>
          <w:noProof/>
        </w:rPr>
        <w:drawing>
          <wp:anchor distT="0" distB="0" distL="0" distR="0" simplePos="0" relativeHeight="7" behindDoc="0" locked="0" layoutInCell="1" allowOverlap="1" wp14:anchorId="5A983CFC" wp14:editId="1D686CD6">
            <wp:simplePos x="0" y="0"/>
            <wp:positionH relativeFrom="page">
              <wp:posOffset>1210055</wp:posOffset>
            </wp:positionH>
            <wp:positionV relativeFrom="paragraph">
              <wp:posOffset>387587</wp:posOffset>
            </wp:positionV>
            <wp:extent cx="3267075" cy="4381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3267075" cy="438150"/>
                    </a:xfrm>
                    <a:prstGeom prst="rect">
                      <a:avLst/>
                    </a:prstGeom>
                  </pic:spPr>
                </pic:pic>
              </a:graphicData>
            </a:graphic>
          </wp:anchor>
        </w:drawing>
      </w:r>
      <w:r>
        <w:rPr>
          <w:sz w:val="23"/>
        </w:rPr>
        <w:t xml:space="preserve">With </w:t>
      </w:r>
      <w:proofErr w:type="spellStart"/>
      <w:r>
        <w:rPr>
          <w:sz w:val="23"/>
        </w:rPr>
        <w:t>OpenSC</w:t>
      </w:r>
      <w:proofErr w:type="spellEnd"/>
      <w:r>
        <w:rPr>
          <w:sz w:val="23"/>
        </w:rPr>
        <w:t xml:space="preserve"> installed, open terminal and run the following command to list all the certs on the</w:t>
      </w:r>
      <w:r>
        <w:rPr>
          <w:spacing w:val="-1"/>
          <w:sz w:val="23"/>
        </w:rPr>
        <w:t xml:space="preserve"> </w:t>
      </w:r>
      <w:r>
        <w:rPr>
          <w:sz w:val="23"/>
        </w:rPr>
        <w:t>card:</w:t>
      </w:r>
    </w:p>
    <w:p w14:paraId="2914AFEB" w14:textId="77777777" w:rsidR="009A5601" w:rsidRDefault="009A5601">
      <w:pPr>
        <w:pStyle w:val="BodyText"/>
        <w:spacing w:before="11"/>
        <w:rPr>
          <w:sz w:val="24"/>
        </w:rPr>
      </w:pPr>
    </w:p>
    <w:p w14:paraId="19AD8B69" w14:textId="77777777" w:rsidR="009A5601" w:rsidRDefault="006F26BB">
      <w:pPr>
        <w:pStyle w:val="BodyText"/>
        <w:ind w:left="1604"/>
      </w:pPr>
      <w:r>
        <w:rPr>
          <w:noProof/>
        </w:rPr>
        <w:drawing>
          <wp:anchor distT="0" distB="0" distL="0" distR="0" simplePos="0" relativeHeight="8" behindDoc="0" locked="0" layoutInCell="1" allowOverlap="1" wp14:anchorId="4A2406B0" wp14:editId="63216993">
            <wp:simplePos x="0" y="0"/>
            <wp:positionH relativeFrom="page">
              <wp:posOffset>676655</wp:posOffset>
            </wp:positionH>
            <wp:positionV relativeFrom="paragraph">
              <wp:posOffset>206612</wp:posOffset>
            </wp:positionV>
            <wp:extent cx="4059712" cy="310896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4059712" cy="3108960"/>
                    </a:xfrm>
                    <a:prstGeom prst="rect">
                      <a:avLst/>
                    </a:prstGeom>
                  </pic:spPr>
                </pic:pic>
              </a:graphicData>
            </a:graphic>
          </wp:anchor>
        </w:drawing>
      </w:r>
      <w:r>
        <w:t>-Output would look like the followin</w:t>
      </w:r>
      <w:r>
        <w:t>g:</w:t>
      </w:r>
    </w:p>
    <w:p w14:paraId="31CA0819" w14:textId="77777777" w:rsidR="009A5601" w:rsidRDefault="006F26BB">
      <w:pPr>
        <w:pStyle w:val="BodyText"/>
        <w:spacing w:before="29"/>
        <w:ind w:left="795"/>
      </w:pPr>
      <w:r>
        <w:t>8. For problems or concerns please contac</w:t>
      </w:r>
      <w:hyperlink r:id="rId23">
        <w:r>
          <w:t>t admin.geocloud@noaa.gov</w:t>
        </w:r>
      </w:hyperlink>
    </w:p>
    <w:p w14:paraId="2EA56F77" w14:textId="77777777" w:rsidR="009A5601" w:rsidRDefault="009A5601">
      <w:pPr>
        <w:pStyle w:val="BodyText"/>
        <w:spacing w:before="11"/>
        <w:rPr>
          <w:sz w:val="24"/>
        </w:rPr>
      </w:pPr>
    </w:p>
    <w:p w14:paraId="1BB1ED8B" w14:textId="77777777" w:rsidR="009A5601" w:rsidRDefault="006F26BB">
      <w:pPr>
        <w:pStyle w:val="Heading1"/>
        <w:numPr>
          <w:ilvl w:val="0"/>
          <w:numId w:val="2"/>
        </w:numPr>
        <w:tabs>
          <w:tab w:val="left" w:pos="1047"/>
        </w:tabs>
        <w:spacing w:before="1"/>
        <w:ind w:hanging="357"/>
      </w:pPr>
      <w:bookmarkStart w:id="9" w:name="_TOC_250001"/>
      <w:r>
        <w:rPr>
          <w:color w:val="006FBF"/>
        </w:rPr>
        <w:t>SSH tunneling through bastion host for</w:t>
      </w:r>
      <w:r>
        <w:rPr>
          <w:color w:val="006FBF"/>
          <w:spacing w:val="-11"/>
        </w:rPr>
        <w:t xml:space="preserve"> </w:t>
      </w:r>
      <w:bookmarkEnd w:id="9"/>
      <w:r>
        <w:rPr>
          <w:color w:val="006FBF"/>
        </w:rPr>
        <w:t>Windows</w:t>
      </w:r>
    </w:p>
    <w:p w14:paraId="13F2A1A6" w14:textId="77777777" w:rsidR="009A5601" w:rsidRDefault="009A5601">
      <w:pPr>
        <w:sectPr w:rsidR="009A5601">
          <w:pgSz w:w="12240" w:h="15840"/>
          <w:pgMar w:top="1480" w:right="0" w:bottom="380" w:left="960" w:header="0" w:footer="192" w:gutter="0"/>
          <w:cols w:space="720"/>
        </w:sectPr>
      </w:pPr>
    </w:p>
    <w:p w14:paraId="5E3020F7" w14:textId="77777777" w:rsidR="009A5601" w:rsidRDefault="006F26BB">
      <w:pPr>
        <w:pStyle w:val="ListParagraph"/>
        <w:numPr>
          <w:ilvl w:val="1"/>
          <w:numId w:val="2"/>
        </w:numPr>
        <w:tabs>
          <w:tab w:val="left" w:pos="1033"/>
        </w:tabs>
        <w:spacing w:before="226"/>
        <w:ind w:right="2729" w:hanging="540"/>
        <w:rPr>
          <w:sz w:val="23"/>
        </w:rPr>
      </w:pPr>
      <w:r>
        <w:rPr>
          <w:sz w:val="23"/>
        </w:rPr>
        <w:lastRenderedPageBreak/>
        <w:t xml:space="preserve">You will need to know the GeoCloud Bastion Host </w:t>
      </w:r>
      <w:proofErr w:type="spellStart"/>
      <w:r>
        <w:rPr>
          <w:sz w:val="23"/>
        </w:rPr>
        <w:t>IPaddress</w:t>
      </w:r>
      <w:proofErr w:type="spellEnd"/>
      <w:r>
        <w:rPr>
          <w:sz w:val="23"/>
        </w:rPr>
        <w:t xml:space="preserve"> (&lt;</w:t>
      </w:r>
      <w:proofErr w:type="spellStart"/>
      <w:r>
        <w:rPr>
          <w:sz w:val="23"/>
        </w:rPr>
        <w:t>GeoCloudBastionIP</w:t>
      </w:r>
      <w:proofErr w:type="spellEnd"/>
      <w:r>
        <w:rPr>
          <w:sz w:val="23"/>
        </w:rPr>
        <w:t xml:space="preserve">&gt;) and the destination GeoCloud Windows </w:t>
      </w:r>
      <w:proofErr w:type="spellStart"/>
      <w:r>
        <w:rPr>
          <w:sz w:val="23"/>
        </w:rPr>
        <w:t>serverIP</w:t>
      </w:r>
      <w:proofErr w:type="spellEnd"/>
      <w:r>
        <w:rPr>
          <w:sz w:val="23"/>
        </w:rPr>
        <w:t xml:space="preserve"> address</w:t>
      </w:r>
      <w:r>
        <w:rPr>
          <w:spacing w:val="-1"/>
          <w:sz w:val="23"/>
        </w:rPr>
        <w:t xml:space="preserve"> </w:t>
      </w:r>
      <w:r>
        <w:rPr>
          <w:sz w:val="23"/>
        </w:rPr>
        <w:t>(&lt;</w:t>
      </w:r>
      <w:proofErr w:type="spellStart"/>
      <w:r>
        <w:rPr>
          <w:sz w:val="23"/>
        </w:rPr>
        <w:t>WindowsServerIP</w:t>
      </w:r>
      <w:proofErr w:type="spellEnd"/>
      <w:r>
        <w:rPr>
          <w:sz w:val="23"/>
        </w:rPr>
        <w:t>&gt;).</w:t>
      </w:r>
    </w:p>
    <w:p w14:paraId="776D7E64" w14:textId="77777777" w:rsidR="009A5601" w:rsidRDefault="009A5601">
      <w:pPr>
        <w:pStyle w:val="BodyText"/>
        <w:spacing w:before="9"/>
        <w:rPr>
          <w:sz w:val="47"/>
        </w:rPr>
      </w:pPr>
    </w:p>
    <w:p w14:paraId="3E96BA4A" w14:textId="77777777" w:rsidR="009A5601" w:rsidRDefault="006F26BB">
      <w:pPr>
        <w:pStyle w:val="ListParagraph"/>
        <w:numPr>
          <w:ilvl w:val="1"/>
          <w:numId w:val="2"/>
        </w:numPr>
        <w:tabs>
          <w:tab w:val="left" w:pos="1096"/>
        </w:tabs>
        <w:spacing w:line="242" w:lineRule="auto"/>
        <w:ind w:left="1215" w:right="2398" w:hanging="375"/>
        <w:rPr>
          <w:sz w:val="23"/>
        </w:rPr>
      </w:pPr>
      <w:r>
        <w:rPr>
          <w:sz w:val="23"/>
        </w:rPr>
        <w:t xml:space="preserve">In Putty-CAC, Create </w:t>
      </w:r>
      <w:proofErr w:type="gramStart"/>
      <w:r>
        <w:rPr>
          <w:sz w:val="23"/>
        </w:rPr>
        <w:t>an</w:t>
      </w:r>
      <w:proofErr w:type="gramEnd"/>
      <w:r>
        <w:rPr>
          <w:sz w:val="23"/>
        </w:rPr>
        <w:t xml:space="preserve"> </w:t>
      </w:r>
      <w:proofErr w:type="spellStart"/>
      <w:r>
        <w:rPr>
          <w:sz w:val="23"/>
        </w:rPr>
        <w:t>ssh</w:t>
      </w:r>
      <w:proofErr w:type="spellEnd"/>
      <w:r>
        <w:rPr>
          <w:sz w:val="23"/>
        </w:rPr>
        <w:t xml:space="preserve"> Session with the GeoCloud Bastion Host IP Address as the</w:t>
      </w:r>
      <w:r>
        <w:rPr>
          <w:spacing w:val="-1"/>
          <w:sz w:val="23"/>
        </w:rPr>
        <w:t xml:space="preserve"> </w:t>
      </w:r>
      <w:r>
        <w:rPr>
          <w:sz w:val="23"/>
        </w:rPr>
        <w:t>destination</w:t>
      </w:r>
    </w:p>
    <w:p w14:paraId="37757B61" w14:textId="77777777" w:rsidR="009A5601" w:rsidRDefault="009A5601">
      <w:pPr>
        <w:pStyle w:val="BodyText"/>
        <w:rPr>
          <w:sz w:val="20"/>
        </w:rPr>
      </w:pPr>
    </w:p>
    <w:p w14:paraId="310B118E" w14:textId="77777777" w:rsidR="009A5601" w:rsidRDefault="006F26BB">
      <w:pPr>
        <w:pStyle w:val="BodyText"/>
      </w:pPr>
      <w:r>
        <w:rPr>
          <w:noProof/>
        </w:rPr>
        <w:drawing>
          <wp:anchor distT="0" distB="0" distL="0" distR="0" simplePos="0" relativeHeight="9" behindDoc="0" locked="0" layoutInCell="1" allowOverlap="1" wp14:anchorId="13DC0BDD" wp14:editId="7BBFE07E">
            <wp:simplePos x="0" y="0"/>
            <wp:positionH relativeFrom="page">
              <wp:posOffset>1174318</wp:posOffset>
            </wp:positionH>
            <wp:positionV relativeFrom="paragraph">
              <wp:posOffset>203965</wp:posOffset>
            </wp:positionV>
            <wp:extent cx="3132751" cy="3113531"/>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3132751" cy="3113531"/>
                    </a:xfrm>
                    <a:prstGeom prst="rect">
                      <a:avLst/>
                    </a:prstGeom>
                  </pic:spPr>
                </pic:pic>
              </a:graphicData>
            </a:graphic>
          </wp:anchor>
        </w:drawing>
      </w:r>
    </w:p>
    <w:p w14:paraId="10AD3BD9" w14:textId="77777777" w:rsidR="009A5601" w:rsidRDefault="009A5601">
      <w:pPr>
        <w:pStyle w:val="BodyText"/>
        <w:rPr>
          <w:sz w:val="32"/>
        </w:rPr>
      </w:pPr>
    </w:p>
    <w:p w14:paraId="60DD9D57" w14:textId="77777777" w:rsidR="009A5601" w:rsidRDefault="009A5601">
      <w:pPr>
        <w:pStyle w:val="BodyText"/>
        <w:spacing w:before="2"/>
        <w:rPr>
          <w:sz w:val="32"/>
        </w:rPr>
      </w:pPr>
    </w:p>
    <w:p w14:paraId="30EA0493" w14:textId="77777777" w:rsidR="009A5601" w:rsidRDefault="006F26BB">
      <w:pPr>
        <w:pStyle w:val="ListParagraph"/>
        <w:numPr>
          <w:ilvl w:val="1"/>
          <w:numId w:val="2"/>
        </w:numPr>
        <w:tabs>
          <w:tab w:val="left" w:pos="1160"/>
        </w:tabs>
        <w:spacing w:line="242" w:lineRule="auto"/>
        <w:ind w:left="1215" w:right="1633" w:hanging="375"/>
        <w:rPr>
          <w:sz w:val="23"/>
        </w:rPr>
      </w:pPr>
      <w:r>
        <w:rPr>
          <w:sz w:val="23"/>
        </w:rPr>
        <w:t>Under Connection -&gt; SSH -&gt; Tunnels, configure an RDP tunnel, e.g., mapping local port 33389 to port 3389 on &lt;</w:t>
      </w:r>
      <w:proofErr w:type="spellStart"/>
      <w:r>
        <w:rPr>
          <w:sz w:val="23"/>
        </w:rPr>
        <w:t>WindowsServerIP</w:t>
      </w:r>
      <w:proofErr w:type="spellEnd"/>
      <w:r>
        <w:rPr>
          <w:sz w:val="23"/>
        </w:rPr>
        <w:t>&gt;, and press</w:t>
      </w:r>
      <w:r>
        <w:rPr>
          <w:spacing w:val="-16"/>
          <w:sz w:val="23"/>
        </w:rPr>
        <w:t xml:space="preserve"> </w:t>
      </w:r>
      <w:r>
        <w:rPr>
          <w:sz w:val="23"/>
        </w:rPr>
        <w:t>“Add”</w:t>
      </w:r>
    </w:p>
    <w:p w14:paraId="1CBE3972" w14:textId="77777777" w:rsidR="009A5601" w:rsidRDefault="009A5601">
      <w:pPr>
        <w:spacing w:line="242" w:lineRule="auto"/>
        <w:rPr>
          <w:sz w:val="23"/>
        </w:rPr>
        <w:sectPr w:rsidR="009A5601">
          <w:pgSz w:w="12240" w:h="15840"/>
          <w:pgMar w:top="1500" w:right="0" w:bottom="380" w:left="960" w:header="0" w:footer="192" w:gutter="0"/>
          <w:cols w:space="720"/>
        </w:sectPr>
      </w:pPr>
    </w:p>
    <w:p w14:paraId="48AE8D2D" w14:textId="77777777" w:rsidR="009A5601" w:rsidRDefault="006F26BB">
      <w:pPr>
        <w:pStyle w:val="BodyText"/>
        <w:ind w:left="870"/>
        <w:rPr>
          <w:sz w:val="20"/>
        </w:rPr>
      </w:pPr>
      <w:r>
        <w:rPr>
          <w:noProof/>
          <w:sz w:val="20"/>
        </w:rPr>
        <w:lastRenderedPageBreak/>
        <w:drawing>
          <wp:inline distT="0" distB="0" distL="0" distR="0" wp14:anchorId="0B143F5B" wp14:editId="22CF4A05">
            <wp:extent cx="3076791" cy="3003804"/>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3076791" cy="3003804"/>
                    </a:xfrm>
                    <a:prstGeom prst="rect">
                      <a:avLst/>
                    </a:prstGeom>
                  </pic:spPr>
                </pic:pic>
              </a:graphicData>
            </a:graphic>
          </wp:inline>
        </w:drawing>
      </w:r>
    </w:p>
    <w:p w14:paraId="6B6ACB1D" w14:textId="77777777" w:rsidR="009A5601" w:rsidRDefault="009A5601">
      <w:pPr>
        <w:pStyle w:val="BodyText"/>
        <w:spacing w:before="8"/>
        <w:rPr>
          <w:sz w:val="16"/>
        </w:rPr>
      </w:pPr>
    </w:p>
    <w:p w14:paraId="7AFF1A95" w14:textId="77777777" w:rsidR="009A5601" w:rsidRDefault="006F26BB">
      <w:pPr>
        <w:pStyle w:val="ListParagraph"/>
        <w:numPr>
          <w:ilvl w:val="1"/>
          <w:numId w:val="2"/>
        </w:numPr>
        <w:tabs>
          <w:tab w:val="left" w:pos="1096"/>
        </w:tabs>
        <w:spacing w:before="127" w:line="242" w:lineRule="auto"/>
        <w:ind w:left="1215" w:right="1602" w:hanging="375"/>
        <w:rPr>
          <w:sz w:val="23"/>
        </w:rPr>
      </w:pPr>
      <w:r>
        <w:rPr>
          <w:noProof/>
        </w:rPr>
        <w:drawing>
          <wp:anchor distT="0" distB="0" distL="0" distR="0" simplePos="0" relativeHeight="10" behindDoc="0" locked="0" layoutInCell="1" allowOverlap="1" wp14:anchorId="055771FE" wp14:editId="06BCDE64">
            <wp:simplePos x="0" y="0"/>
            <wp:positionH relativeFrom="page">
              <wp:posOffset>676655</wp:posOffset>
            </wp:positionH>
            <wp:positionV relativeFrom="paragraph">
              <wp:posOffset>468232</wp:posOffset>
            </wp:positionV>
            <wp:extent cx="4191000" cy="237172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4191000" cy="2371725"/>
                    </a:xfrm>
                    <a:prstGeom prst="rect">
                      <a:avLst/>
                    </a:prstGeom>
                  </pic:spPr>
                </pic:pic>
              </a:graphicData>
            </a:graphic>
          </wp:anchor>
        </w:drawing>
      </w:r>
      <w:r>
        <w:rPr>
          <w:sz w:val="23"/>
        </w:rPr>
        <w:t xml:space="preserve">Select Session, </w:t>
      </w:r>
      <w:proofErr w:type="gramStart"/>
      <w:r>
        <w:rPr>
          <w:sz w:val="23"/>
        </w:rPr>
        <w:t>Enter</w:t>
      </w:r>
      <w:proofErr w:type="gramEnd"/>
      <w:r>
        <w:rPr>
          <w:sz w:val="23"/>
        </w:rPr>
        <w:t xml:space="preserve"> a name for the Session (e.g., “</w:t>
      </w:r>
      <w:proofErr w:type="spellStart"/>
      <w:r>
        <w:rPr>
          <w:sz w:val="23"/>
        </w:rPr>
        <w:t>MyRDPSession</w:t>
      </w:r>
      <w:proofErr w:type="spellEnd"/>
      <w:r>
        <w:rPr>
          <w:sz w:val="23"/>
        </w:rPr>
        <w:t>”), and press “Save”</w:t>
      </w:r>
    </w:p>
    <w:p w14:paraId="27ABBA7F" w14:textId="77777777" w:rsidR="009A5601" w:rsidRDefault="009A5601">
      <w:pPr>
        <w:pStyle w:val="BodyText"/>
        <w:spacing w:before="11"/>
        <w:rPr>
          <w:sz w:val="24"/>
        </w:rPr>
      </w:pPr>
    </w:p>
    <w:p w14:paraId="021E5110" w14:textId="77777777" w:rsidR="009A5601" w:rsidRDefault="006F26BB">
      <w:pPr>
        <w:pStyle w:val="ListParagraph"/>
        <w:numPr>
          <w:ilvl w:val="1"/>
          <w:numId w:val="2"/>
        </w:numPr>
        <w:tabs>
          <w:tab w:val="left" w:pos="1096"/>
        </w:tabs>
        <w:spacing w:line="242" w:lineRule="auto"/>
        <w:ind w:left="1215" w:right="1597" w:hanging="375"/>
        <w:rPr>
          <w:sz w:val="23"/>
        </w:rPr>
      </w:pPr>
      <w:r>
        <w:rPr>
          <w:sz w:val="23"/>
        </w:rPr>
        <w:t>To initiate the RDP session, connect to the VPN, open Putty-CAC, and from the list of sessions, select “</w:t>
      </w:r>
      <w:proofErr w:type="spellStart"/>
      <w:r>
        <w:rPr>
          <w:sz w:val="23"/>
        </w:rPr>
        <w:t>MyRDPSession</w:t>
      </w:r>
      <w:proofErr w:type="spellEnd"/>
      <w:r>
        <w:rPr>
          <w:sz w:val="23"/>
        </w:rPr>
        <w:t>”, and “Load” and then “Open” (or just double click on “</w:t>
      </w:r>
      <w:proofErr w:type="spellStart"/>
      <w:r>
        <w:rPr>
          <w:sz w:val="23"/>
        </w:rPr>
        <w:t>MyRDPSession</w:t>
      </w:r>
      <w:proofErr w:type="spellEnd"/>
      <w:r>
        <w:rPr>
          <w:sz w:val="23"/>
        </w:rPr>
        <w:t>”). If successful, a terminal window will be opened on the bastion</w:t>
      </w:r>
      <w:r>
        <w:rPr>
          <w:spacing w:val="-1"/>
          <w:sz w:val="23"/>
        </w:rPr>
        <w:t xml:space="preserve"> </w:t>
      </w:r>
      <w:r>
        <w:rPr>
          <w:sz w:val="23"/>
        </w:rPr>
        <w:t>host.</w:t>
      </w:r>
    </w:p>
    <w:p w14:paraId="60188BC2" w14:textId="77777777" w:rsidR="009A5601" w:rsidRDefault="009A5601">
      <w:pPr>
        <w:spacing w:line="242" w:lineRule="auto"/>
        <w:rPr>
          <w:sz w:val="23"/>
        </w:rPr>
        <w:sectPr w:rsidR="009A5601">
          <w:pgSz w:w="12240" w:h="15840"/>
          <w:pgMar w:top="1500" w:right="0" w:bottom="380" w:left="960" w:header="0" w:footer="192" w:gutter="0"/>
          <w:cols w:space="720"/>
        </w:sectPr>
      </w:pPr>
    </w:p>
    <w:p w14:paraId="28B66D1E" w14:textId="77777777" w:rsidR="009A5601" w:rsidRDefault="006F26BB">
      <w:pPr>
        <w:pStyle w:val="BodyText"/>
        <w:ind w:left="870"/>
        <w:rPr>
          <w:sz w:val="20"/>
        </w:rPr>
      </w:pPr>
      <w:r>
        <w:rPr>
          <w:noProof/>
          <w:sz w:val="20"/>
        </w:rPr>
        <w:lastRenderedPageBreak/>
        <w:drawing>
          <wp:inline distT="0" distB="0" distL="0" distR="0" wp14:anchorId="16AC4FE3" wp14:editId="6B817BB9">
            <wp:extent cx="4257675" cy="243840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4257675" cy="2438400"/>
                    </a:xfrm>
                    <a:prstGeom prst="rect">
                      <a:avLst/>
                    </a:prstGeom>
                  </pic:spPr>
                </pic:pic>
              </a:graphicData>
            </a:graphic>
          </wp:inline>
        </w:drawing>
      </w:r>
    </w:p>
    <w:p w14:paraId="7984E7FE" w14:textId="77777777" w:rsidR="009A5601" w:rsidRDefault="006F26BB">
      <w:pPr>
        <w:pStyle w:val="BodyText"/>
        <w:spacing w:before="48" w:line="242" w:lineRule="auto"/>
        <w:ind w:left="1215" w:right="1923" w:hanging="375"/>
      </w:pPr>
      <w:r>
        <w:t>A terminal window will appear, and you will be prompted to enter your CAC PIN. If successful, you will be logged in on the bastion host.</w:t>
      </w:r>
    </w:p>
    <w:p w14:paraId="7AC50224" w14:textId="77777777" w:rsidR="009A5601" w:rsidRDefault="006F26BB">
      <w:pPr>
        <w:pStyle w:val="ListParagraph"/>
        <w:numPr>
          <w:ilvl w:val="1"/>
          <w:numId w:val="2"/>
        </w:numPr>
        <w:tabs>
          <w:tab w:val="left" w:pos="1096"/>
        </w:tabs>
        <w:spacing w:before="285" w:line="242" w:lineRule="auto"/>
        <w:ind w:left="1215" w:right="1716" w:hanging="375"/>
        <w:rPr>
          <w:sz w:val="23"/>
        </w:rPr>
      </w:pPr>
      <w:r>
        <w:rPr>
          <w:noProof/>
        </w:rPr>
        <w:drawing>
          <wp:anchor distT="0" distB="0" distL="0" distR="0" simplePos="0" relativeHeight="11" behindDoc="0" locked="0" layoutInCell="1" allowOverlap="1" wp14:anchorId="61745440" wp14:editId="46D118C1">
            <wp:simplePos x="0" y="0"/>
            <wp:positionH relativeFrom="page">
              <wp:posOffset>1162430</wp:posOffset>
            </wp:positionH>
            <wp:positionV relativeFrom="paragraph">
              <wp:posOffset>960089</wp:posOffset>
            </wp:positionV>
            <wp:extent cx="2986658" cy="3454717"/>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8" cstate="print"/>
                    <a:stretch>
                      <a:fillRect/>
                    </a:stretch>
                  </pic:blipFill>
                  <pic:spPr>
                    <a:xfrm>
                      <a:off x="0" y="0"/>
                      <a:ext cx="2986658" cy="3454717"/>
                    </a:xfrm>
                    <a:prstGeom prst="rect">
                      <a:avLst/>
                    </a:prstGeom>
                  </pic:spPr>
                </pic:pic>
              </a:graphicData>
            </a:graphic>
          </wp:anchor>
        </w:drawing>
      </w:r>
      <w:r>
        <w:rPr>
          <w:sz w:val="23"/>
        </w:rPr>
        <w:t>Open your RDP Client (e.g., Windows Remote Desktop Connection) the tunnel information from step 3 (lo</w:t>
      </w:r>
      <w:r>
        <w:rPr>
          <w:sz w:val="23"/>
        </w:rPr>
        <w:t>calhost:33389) as the remote computer, and your GeoCloud domain username (</w:t>
      </w:r>
      <w:proofErr w:type="spellStart"/>
      <w:r>
        <w:rPr>
          <w:sz w:val="23"/>
        </w:rPr>
        <w:t>goesrproto</w:t>
      </w:r>
      <w:proofErr w:type="spellEnd"/>
      <w:r>
        <w:rPr>
          <w:sz w:val="23"/>
        </w:rPr>
        <w:t>\Username&gt;) and press “Connect”</w:t>
      </w:r>
    </w:p>
    <w:p w14:paraId="72F01D7B" w14:textId="77777777" w:rsidR="009A5601" w:rsidRDefault="006F26BB">
      <w:pPr>
        <w:pStyle w:val="ListParagraph"/>
        <w:numPr>
          <w:ilvl w:val="1"/>
          <w:numId w:val="2"/>
        </w:numPr>
        <w:tabs>
          <w:tab w:val="left" w:pos="1096"/>
        </w:tabs>
        <w:spacing w:before="278" w:line="242" w:lineRule="auto"/>
        <w:ind w:left="1215" w:right="2209" w:hanging="375"/>
        <w:rPr>
          <w:sz w:val="23"/>
        </w:rPr>
      </w:pPr>
      <w:r>
        <w:rPr>
          <w:sz w:val="23"/>
        </w:rPr>
        <w:t>Enter your GeoCloud Domain password and you will be logged into the remote</w:t>
      </w:r>
      <w:r>
        <w:rPr>
          <w:spacing w:val="-1"/>
          <w:sz w:val="23"/>
        </w:rPr>
        <w:t xml:space="preserve"> </w:t>
      </w:r>
      <w:r>
        <w:rPr>
          <w:sz w:val="23"/>
        </w:rPr>
        <w:t>server.</w:t>
      </w:r>
    </w:p>
    <w:p w14:paraId="00A7E203" w14:textId="77777777" w:rsidR="009A5601" w:rsidRDefault="009A5601">
      <w:pPr>
        <w:spacing w:line="242" w:lineRule="auto"/>
        <w:rPr>
          <w:sz w:val="23"/>
        </w:rPr>
        <w:sectPr w:rsidR="009A5601">
          <w:pgSz w:w="12240" w:h="15840"/>
          <w:pgMar w:top="1460" w:right="0" w:bottom="380" w:left="960" w:header="0" w:footer="192" w:gutter="0"/>
          <w:cols w:space="720"/>
        </w:sectPr>
      </w:pPr>
    </w:p>
    <w:p w14:paraId="439636FA" w14:textId="77777777" w:rsidR="009A5601" w:rsidRDefault="006F26BB">
      <w:pPr>
        <w:pStyle w:val="BodyText"/>
        <w:ind w:left="105"/>
        <w:rPr>
          <w:sz w:val="20"/>
        </w:rPr>
      </w:pPr>
      <w:r>
        <w:rPr>
          <w:noProof/>
          <w:sz w:val="20"/>
        </w:rPr>
        <w:lastRenderedPageBreak/>
        <w:drawing>
          <wp:inline distT="0" distB="0" distL="0" distR="0" wp14:anchorId="5EAF8777" wp14:editId="0EECDAE4">
            <wp:extent cx="4238625" cy="281940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9" cstate="print"/>
                    <a:stretch>
                      <a:fillRect/>
                    </a:stretch>
                  </pic:blipFill>
                  <pic:spPr>
                    <a:xfrm>
                      <a:off x="0" y="0"/>
                      <a:ext cx="4238625" cy="2819400"/>
                    </a:xfrm>
                    <a:prstGeom prst="rect">
                      <a:avLst/>
                    </a:prstGeom>
                  </pic:spPr>
                </pic:pic>
              </a:graphicData>
            </a:graphic>
          </wp:inline>
        </w:drawing>
      </w:r>
    </w:p>
    <w:p w14:paraId="74C7DCE6" w14:textId="77777777" w:rsidR="009A5601" w:rsidRDefault="009A5601">
      <w:pPr>
        <w:pStyle w:val="BodyText"/>
        <w:spacing w:before="9"/>
        <w:rPr>
          <w:sz w:val="16"/>
        </w:rPr>
      </w:pPr>
    </w:p>
    <w:p w14:paraId="3272652F" w14:textId="77777777" w:rsidR="009A5601" w:rsidRDefault="006F26BB">
      <w:pPr>
        <w:pStyle w:val="ListParagraph"/>
        <w:numPr>
          <w:ilvl w:val="1"/>
          <w:numId w:val="2"/>
        </w:numPr>
        <w:tabs>
          <w:tab w:val="left" w:pos="1051"/>
        </w:tabs>
        <w:spacing w:before="127"/>
        <w:ind w:left="1050" w:hanging="256"/>
        <w:rPr>
          <w:sz w:val="23"/>
        </w:rPr>
      </w:pPr>
      <w:r>
        <w:rPr>
          <w:sz w:val="23"/>
        </w:rPr>
        <w:t>For problems or concerns please contac</w:t>
      </w:r>
      <w:hyperlink r:id="rId30">
        <w:r>
          <w:rPr>
            <w:sz w:val="23"/>
          </w:rPr>
          <w:t>t</w:t>
        </w:r>
        <w:r>
          <w:rPr>
            <w:spacing w:val="-6"/>
            <w:sz w:val="23"/>
          </w:rPr>
          <w:t xml:space="preserve"> </w:t>
        </w:r>
        <w:r>
          <w:rPr>
            <w:sz w:val="23"/>
          </w:rPr>
          <w:t>admin.geocloud@noaa.gov</w:t>
        </w:r>
      </w:hyperlink>
    </w:p>
    <w:p w14:paraId="69A078D7" w14:textId="77777777" w:rsidR="009A5601" w:rsidRDefault="009A5601">
      <w:pPr>
        <w:pStyle w:val="BodyText"/>
        <w:rPr>
          <w:sz w:val="32"/>
        </w:rPr>
      </w:pPr>
      <w:bookmarkStart w:id="10" w:name="_GoBack"/>
      <w:bookmarkEnd w:id="10"/>
    </w:p>
    <w:p w14:paraId="4C48B5DC" w14:textId="77777777" w:rsidR="009A5601" w:rsidRDefault="009A5601">
      <w:pPr>
        <w:pStyle w:val="BodyText"/>
        <w:spacing w:before="5"/>
        <w:rPr>
          <w:sz w:val="39"/>
        </w:rPr>
      </w:pPr>
    </w:p>
    <w:p w14:paraId="1C758607" w14:textId="77777777" w:rsidR="009A5601" w:rsidRDefault="006F26BB">
      <w:pPr>
        <w:pStyle w:val="Heading1"/>
        <w:numPr>
          <w:ilvl w:val="0"/>
          <w:numId w:val="1"/>
        </w:numPr>
        <w:tabs>
          <w:tab w:val="left" w:pos="1047"/>
        </w:tabs>
        <w:ind w:hanging="357"/>
      </w:pPr>
      <w:bookmarkStart w:id="11" w:name="_TOC_250000"/>
      <w:commentRangeStart w:id="12"/>
      <w:r>
        <w:rPr>
          <w:color w:val="006FBF"/>
        </w:rPr>
        <w:t>SSH tunneling through bastion host for VNC</w:t>
      </w:r>
      <w:r>
        <w:rPr>
          <w:color w:val="006FBF"/>
          <w:spacing w:val="-13"/>
        </w:rPr>
        <w:t xml:space="preserve"> </w:t>
      </w:r>
      <w:bookmarkEnd w:id="11"/>
      <w:r>
        <w:rPr>
          <w:color w:val="006FBF"/>
        </w:rPr>
        <w:t>server</w:t>
      </w:r>
      <w:commentRangeEnd w:id="12"/>
      <w:r w:rsidR="00923C57">
        <w:rPr>
          <w:rStyle w:val="CommentReference"/>
          <w:rFonts w:ascii="Century Gothic" w:eastAsia="Century Gothic" w:hAnsi="Century Gothic" w:cs="Century Gothic"/>
        </w:rPr>
        <w:commentReference w:id="12"/>
      </w:r>
    </w:p>
    <w:p w14:paraId="63A36A7F" w14:textId="77777777" w:rsidR="009A5601" w:rsidRDefault="009A5601">
      <w:pPr>
        <w:pStyle w:val="BodyText"/>
        <w:spacing w:before="10"/>
        <w:rPr>
          <w:rFonts w:ascii="Arial"/>
          <w:sz w:val="41"/>
        </w:rPr>
      </w:pPr>
    </w:p>
    <w:p w14:paraId="0F396D92" w14:textId="77777777" w:rsidR="009A5601" w:rsidRDefault="006F26BB">
      <w:pPr>
        <w:pStyle w:val="ListParagraph"/>
        <w:numPr>
          <w:ilvl w:val="1"/>
          <w:numId w:val="1"/>
        </w:numPr>
        <w:tabs>
          <w:tab w:val="left" w:pos="1124"/>
        </w:tabs>
        <w:spacing w:line="244" w:lineRule="auto"/>
        <w:ind w:right="357" w:hanging="269"/>
        <w:jc w:val="both"/>
        <w:rPr>
          <w:sz w:val="23"/>
        </w:rPr>
      </w:pPr>
      <w:r>
        <w:rPr>
          <w:noProof/>
        </w:rPr>
        <w:drawing>
          <wp:anchor distT="0" distB="0" distL="0" distR="0" simplePos="0" relativeHeight="12" behindDoc="0" locked="0" layoutInCell="1" allowOverlap="1" wp14:anchorId="2F961D91" wp14:editId="2CF91B1E">
            <wp:simplePos x="0" y="0"/>
            <wp:positionH relativeFrom="page">
              <wp:posOffset>1067180</wp:posOffset>
            </wp:positionH>
            <wp:positionV relativeFrom="paragraph">
              <wp:posOffset>565843</wp:posOffset>
            </wp:positionV>
            <wp:extent cx="3188037" cy="317401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1" cstate="print"/>
                    <a:stretch>
                      <a:fillRect/>
                    </a:stretch>
                  </pic:blipFill>
                  <pic:spPr>
                    <a:xfrm>
                      <a:off x="0" y="0"/>
                      <a:ext cx="3188037" cy="3174015"/>
                    </a:xfrm>
                    <a:prstGeom prst="rect">
                      <a:avLst/>
                    </a:prstGeom>
                  </pic:spPr>
                </pic:pic>
              </a:graphicData>
            </a:graphic>
          </wp:anchor>
        </w:drawing>
      </w:r>
      <w:r>
        <w:rPr>
          <w:sz w:val="23"/>
        </w:rPr>
        <w:t xml:space="preserve">Create one password-less SSH key to access the bastion host from your computer, then another one to access </w:t>
      </w:r>
      <w:commentRangeStart w:id="13"/>
      <w:r>
        <w:rPr>
          <w:sz w:val="23"/>
        </w:rPr>
        <w:t xml:space="preserve">Jenkins server </w:t>
      </w:r>
      <w:commentRangeEnd w:id="13"/>
      <w:r w:rsidR="00923C57">
        <w:rPr>
          <w:rStyle w:val="CommentReference"/>
        </w:rPr>
        <w:commentReference w:id="13"/>
      </w:r>
      <w:r>
        <w:rPr>
          <w:sz w:val="23"/>
        </w:rPr>
        <w:t>from t</w:t>
      </w:r>
      <w:r>
        <w:rPr>
          <w:sz w:val="23"/>
        </w:rPr>
        <w:t xml:space="preserve">he bastion host, if you don’t have </w:t>
      </w:r>
      <w:proofErr w:type="gramStart"/>
      <w:r>
        <w:rPr>
          <w:sz w:val="23"/>
        </w:rPr>
        <w:t>a</w:t>
      </w:r>
      <w:proofErr w:type="gramEnd"/>
      <w:r>
        <w:rPr>
          <w:sz w:val="23"/>
        </w:rPr>
        <w:t xml:space="preserve"> SSH key yet. You can do this by using putty key generator or by using the </w:t>
      </w:r>
      <w:proofErr w:type="spellStart"/>
      <w:r>
        <w:rPr>
          <w:sz w:val="23"/>
        </w:rPr>
        <w:t>Ssh</w:t>
      </w:r>
      <w:proofErr w:type="spellEnd"/>
      <w:r>
        <w:rPr>
          <w:sz w:val="23"/>
        </w:rPr>
        <w:t>-keygen</w:t>
      </w:r>
      <w:r>
        <w:rPr>
          <w:spacing w:val="-39"/>
          <w:sz w:val="23"/>
        </w:rPr>
        <w:t xml:space="preserve"> </w:t>
      </w:r>
      <w:r>
        <w:rPr>
          <w:sz w:val="23"/>
        </w:rPr>
        <w:t>command.</w:t>
      </w:r>
    </w:p>
    <w:p w14:paraId="292D2EF1" w14:textId="77777777" w:rsidR="009A5601" w:rsidRDefault="006F26BB">
      <w:pPr>
        <w:pStyle w:val="ListParagraph"/>
        <w:numPr>
          <w:ilvl w:val="1"/>
          <w:numId w:val="1"/>
        </w:numPr>
        <w:tabs>
          <w:tab w:val="left" w:pos="1137"/>
        </w:tabs>
        <w:spacing w:before="19" w:line="230" w:lineRule="auto"/>
        <w:ind w:right="759"/>
        <w:jc w:val="left"/>
        <w:rPr>
          <w:sz w:val="23"/>
        </w:rPr>
      </w:pPr>
      <w:r>
        <w:rPr>
          <w:sz w:val="23"/>
        </w:rPr>
        <w:t xml:space="preserve">Have </w:t>
      </w:r>
      <w:proofErr w:type="gramStart"/>
      <w:r>
        <w:rPr>
          <w:sz w:val="23"/>
        </w:rPr>
        <w:t>a</w:t>
      </w:r>
      <w:proofErr w:type="gramEnd"/>
      <w:r>
        <w:rPr>
          <w:sz w:val="23"/>
        </w:rPr>
        <w:t xml:space="preserve"> SSH and a VNC client installed on your computer. </w:t>
      </w:r>
      <w:proofErr w:type="spellStart"/>
      <w:r>
        <w:rPr>
          <w:sz w:val="23"/>
        </w:rPr>
        <w:t>MobaXterm</w:t>
      </w:r>
      <w:proofErr w:type="spellEnd"/>
      <w:r>
        <w:rPr>
          <w:sz w:val="23"/>
        </w:rPr>
        <w:t xml:space="preserve"> is an effective VNC client; they also have a portable version. https://mobaxterm.mobatek.net/download.html</w:t>
      </w:r>
    </w:p>
    <w:p w14:paraId="456E902B" w14:textId="77777777" w:rsidR="009A5601" w:rsidRDefault="009A5601">
      <w:pPr>
        <w:spacing w:line="230" w:lineRule="auto"/>
        <w:rPr>
          <w:sz w:val="23"/>
        </w:rPr>
        <w:sectPr w:rsidR="009A5601">
          <w:pgSz w:w="12240" w:h="15840"/>
          <w:pgMar w:top="1460" w:right="0" w:bottom="380" w:left="960" w:header="0" w:footer="192" w:gutter="0"/>
          <w:cols w:space="720"/>
        </w:sectPr>
      </w:pPr>
    </w:p>
    <w:p w14:paraId="3D9D9970" w14:textId="77777777" w:rsidR="009A5601" w:rsidRDefault="006F26BB">
      <w:pPr>
        <w:pStyle w:val="ListParagraph"/>
        <w:numPr>
          <w:ilvl w:val="1"/>
          <w:numId w:val="1"/>
        </w:numPr>
        <w:tabs>
          <w:tab w:val="left" w:pos="1137"/>
        </w:tabs>
        <w:spacing w:before="98"/>
        <w:ind w:hanging="256"/>
        <w:jc w:val="left"/>
        <w:rPr>
          <w:sz w:val="23"/>
        </w:rPr>
      </w:pPr>
      <w:r>
        <w:rPr>
          <w:sz w:val="23"/>
        </w:rPr>
        <w:lastRenderedPageBreak/>
        <w:t>On the Jenkins server (</w:t>
      </w:r>
      <w:commentRangeStart w:id="14"/>
      <w:r>
        <w:rPr>
          <w:sz w:val="23"/>
        </w:rPr>
        <w:t>10.201.20.173</w:t>
      </w:r>
      <w:commentRangeEnd w:id="14"/>
      <w:r w:rsidR="00923C57">
        <w:rPr>
          <w:rStyle w:val="CommentReference"/>
        </w:rPr>
        <w:commentReference w:id="14"/>
      </w:r>
      <w:r>
        <w:rPr>
          <w:sz w:val="23"/>
        </w:rPr>
        <w:t>), start the VNC</w:t>
      </w:r>
      <w:r>
        <w:rPr>
          <w:spacing w:val="-4"/>
          <w:sz w:val="23"/>
        </w:rPr>
        <w:t xml:space="preserve"> </w:t>
      </w:r>
      <w:r>
        <w:rPr>
          <w:sz w:val="23"/>
        </w:rPr>
        <w:t>server:</w:t>
      </w:r>
    </w:p>
    <w:p w14:paraId="62143307" w14:textId="77777777" w:rsidR="009A5601" w:rsidRDefault="006F26BB">
      <w:pPr>
        <w:pStyle w:val="Heading2"/>
      </w:pPr>
      <w:r>
        <w:t xml:space="preserve">$ </w:t>
      </w:r>
      <w:proofErr w:type="spellStart"/>
      <w:r>
        <w:t>vncser</w:t>
      </w:r>
      <w:r>
        <w:t>ver</w:t>
      </w:r>
      <w:proofErr w:type="spellEnd"/>
      <w:r>
        <w:t xml:space="preserve"> :5</w:t>
      </w:r>
    </w:p>
    <w:p w14:paraId="3BF68F7A" w14:textId="77777777" w:rsidR="009A5601" w:rsidRDefault="009A5601">
      <w:pPr>
        <w:pStyle w:val="BodyText"/>
        <w:rPr>
          <w:rFonts w:ascii="Trebuchet MS"/>
          <w:b/>
        </w:rPr>
      </w:pPr>
    </w:p>
    <w:p w14:paraId="7CEAFF6D" w14:textId="77777777" w:rsidR="009A5601" w:rsidRDefault="006F26BB">
      <w:pPr>
        <w:pStyle w:val="ListParagraph"/>
        <w:numPr>
          <w:ilvl w:val="1"/>
          <w:numId w:val="1"/>
        </w:numPr>
        <w:tabs>
          <w:tab w:val="left" w:pos="1137"/>
        </w:tabs>
        <w:spacing w:line="230" w:lineRule="auto"/>
        <w:ind w:right="753"/>
        <w:jc w:val="left"/>
        <w:rPr>
          <w:sz w:val="23"/>
        </w:rPr>
      </w:pPr>
      <w:r>
        <w:rPr>
          <w:sz w:val="23"/>
        </w:rPr>
        <w:t>While connected to the ERAV VPN, open a terminal/</w:t>
      </w:r>
      <w:proofErr w:type="spellStart"/>
      <w:r>
        <w:rPr>
          <w:sz w:val="23"/>
        </w:rPr>
        <w:t>cmd</w:t>
      </w:r>
      <w:proofErr w:type="spellEnd"/>
      <w:r>
        <w:rPr>
          <w:sz w:val="23"/>
        </w:rPr>
        <w:t xml:space="preserve"> on your computer and run the following command to open a VNC</w:t>
      </w:r>
      <w:r>
        <w:rPr>
          <w:spacing w:val="-2"/>
          <w:sz w:val="23"/>
        </w:rPr>
        <w:t xml:space="preserve"> </w:t>
      </w:r>
      <w:r>
        <w:rPr>
          <w:sz w:val="23"/>
        </w:rPr>
        <w:t>tunnel:</w:t>
      </w:r>
    </w:p>
    <w:p w14:paraId="5E55FD12" w14:textId="77777777" w:rsidR="009A5601" w:rsidRDefault="006F26BB">
      <w:pPr>
        <w:pStyle w:val="Heading2"/>
        <w:spacing w:before="274" w:line="242" w:lineRule="auto"/>
      </w:pPr>
      <w:r>
        <w:rPr>
          <w:w w:val="105"/>
        </w:rPr>
        <w:t>$</w:t>
      </w:r>
      <w:r>
        <w:rPr>
          <w:spacing w:val="-30"/>
          <w:w w:val="105"/>
        </w:rPr>
        <w:t xml:space="preserve"> </w:t>
      </w:r>
      <w:proofErr w:type="spellStart"/>
      <w:r>
        <w:rPr>
          <w:w w:val="105"/>
        </w:rPr>
        <w:t>ssh</w:t>
      </w:r>
      <w:proofErr w:type="spellEnd"/>
      <w:r>
        <w:rPr>
          <w:spacing w:val="-30"/>
          <w:w w:val="105"/>
        </w:rPr>
        <w:t xml:space="preserve"> </w:t>
      </w:r>
      <w:r>
        <w:rPr>
          <w:w w:val="105"/>
        </w:rPr>
        <w:t>-L</w:t>
      </w:r>
      <w:r>
        <w:rPr>
          <w:spacing w:val="-30"/>
          <w:w w:val="105"/>
        </w:rPr>
        <w:t xml:space="preserve"> </w:t>
      </w:r>
      <w:r>
        <w:rPr>
          <w:w w:val="105"/>
        </w:rPr>
        <w:t>5905:localhost:5905</w:t>
      </w:r>
      <w:r>
        <w:rPr>
          <w:spacing w:val="-30"/>
          <w:w w:val="105"/>
        </w:rPr>
        <w:t xml:space="preserve"> </w:t>
      </w:r>
      <w:r>
        <w:rPr>
          <w:w w:val="105"/>
        </w:rPr>
        <w:t>&lt;bastion</w:t>
      </w:r>
      <w:r>
        <w:rPr>
          <w:spacing w:val="-30"/>
          <w:w w:val="105"/>
        </w:rPr>
        <w:t xml:space="preserve"> </w:t>
      </w:r>
      <w:r>
        <w:rPr>
          <w:w w:val="105"/>
        </w:rPr>
        <w:t>host</w:t>
      </w:r>
      <w:r>
        <w:rPr>
          <w:spacing w:val="-30"/>
          <w:w w:val="105"/>
        </w:rPr>
        <w:t xml:space="preserve"> </w:t>
      </w:r>
      <w:r>
        <w:rPr>
          <w:w w:val="105"/>
        </w:rPr>
        <w:t>username&gt;@&lt;bastion</w:t>
      </w:r>
      <w:r>
        <w:rPr>
          <w:spacing w:val="-30"/>
          <w:w w:val="105"/>
        </w:rPr>
        <w:t xml:space="preserve"> </w:t>
      </w:r>
      <w:r>
        <w:rPr>
          <w:w w:val="105"/>
        </w:rPr>
        <w:t>host</w:t>
      </w:r>
      <w:r>
        <w:rPr>
          <w:spacing w:val="-30"/>
          <w:w w:val="105"/>
        </w:rPr>
        <w:t xml:space="preserve"> </w:t>
      </w:r>
      <w:r>
        <w:rPr>
          <w:w w:val="105"/>
        </w:rPr>
        <w:t>IP&gt;</w:t>
      </w:r>
      <w:r>
        <w:rPr>
          <w:spacing w:val="-30"/>
          <w:w w:val="105"/>
        </w:rPr>
        <w:t xml:space="preserve"> </w:t>
      </w:r>
      <w:r>
        <w:rPr>
          <w:w w:val="105"/>
        </w:rPr>
        <w:t>-L 5905:localhost:5905</w:t>
      </w:r>
      <w:r>
        <w:rPr>
          <w:spacing w:val="-20"/>
          <w:w w:val="105"/>
        </w:rPr>
        <w:t xml:space="preserve"> </w:t>
      </w:r>
      <w:r>
        <w:rPr>
          <w:w w:val="105"/>
        </w:rPr>
        <w:t>-N</w:t>
      </w:r>
      <w:r>
        <w:rPr>
          <w:spacing w:val="-20"/>
          <w:w w:val="105"/>
        </w:rPr>
        <w:t xml:space="preserve"> </w:t>
      </w:r>
      <w:r>
        <w:rPr>
          <w:w w:val="105"/>
        </w:rPr>
        <w:t>-f</w:t>
      </w:r>
      <w:r>
        <w:rPr>
          <w:spacing w:val="-20"/>
          <w:w w:val="105"/>
        </w:rPr>
        <w:t xml:space="preserve"> </w:t>
      </w:r>
      <w:r>
        <w:rPr>
          <w:w w:val="105"/>
        </w:rPr>
        <w:t>&lt;AD</w:t>
      </w:r>
      <w:r>
        <w:rPr>
          <w:spacing w:val="-20"/>
          <w:w w:val="105"/>
        </w:rPr>
        <w:t xml:space="preserve"> </w:t>
      </w:r>
      <w:r>
        <w:rPr>
          <w:w w:val="105"/>
        </w:rPr>
        <w:t>username&gt;@10.201.20.17</w:t>
      </w:r>
      <w:r>
        <w:rPr>
          <w:w w:val="105"/>
        </w:rPr>
        <w:t>3</w:t>
      </w:r>
    </w:p>
    <w:p w14:paraId="23DA7AC6" w14:textId="77777777" w:rsidR="009A5601" w:rsidRDefault="009A5601">
      <w:pPr>
        <w:pStyle w:val="BodyText"/>
        <w:rPr>
          <w:rFonts w:ascii="Trebuchet MS"/>
          <w:b/>
          <w:sz w:val="22"/>
        </w:rPr>
      </w:pPr>
    </w:p>
    <w:p w14:paraId="0FA4D29A" w14:textId="77777777" w:rsidR="009A5601" w:rsidRDefault="006F26BB">
      <w:pPr>
        <w:pStyle w:val="BodyText"/>
        <w:ind w:left="1200"/>
      </w:pPr>
      <w:r>
        <w:t>If successful, this command should hang.</w:t>
      </w:r>
    </w:p>
    <w:p w14:paraId="41301B29" w14:textId="77777777" w:rsidR="009A5601" w:rsidRDefault="006F26BB">
      <w:pPr>
        <w:pStyle w:val="ListParagraph"/>
        <w:numPr>
          <w:ilvl w:val="1"/>
          <w:numId w:val="1"/>
        </w:numPr>
        <w:tabs>
          <w:tab w:val="left" w:pos="1201"/>
        </w:tabs>
        <w:spacing w:before="267" w:line="230" w:lineRule="auto"/>
        <w:ind w:left="1200" w:right="495"/>
        <w:jc w:val="left"/>
        <w:rPr>
          <w:sz w:val="23"/>
        </w:rPr>
      </w:pPr>
      <w:r>
        <w:rPr>
          <w:noProof/>
        </w:rPr>
        <w:drawing>
          <wp:anchor distT="0" distB="0" distL="0" distR="0" simplePos="0" relativeHeight="13" behindDoc="0" locked="0" layoutInCell="1" allowOverlap="1" wp14:anchorId="6B9226C3" wp14:editId="60E5F103">
            <wp:simplePos x="0" y="0"/>
            <wp:positionH relativeFrom="page">
              <wp:posOffset>1067180</wp:posOffset>
            </wp:positionH>
            <wp:positionV relativeFrom="paragraph">
              <wp:posOffset>547889</wp:posOffset>
            </wp:positionV>
            <wp:extent cx="5345300" cy="3358038"/>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2" cstate="print"/>
                    <a:stretch>
                      <a:fillRect/>
                    </a:stretch>
                  </pic:blipFill>
                  <pic:spPr>
                    <a:xfrm>
                      <a:off x="0" y="0"/>
                      <a:ext cx="5345300" cy="3358038"/>
                    </a:xfrm>
                    <a:prstGeom prst="rect">
                      <a:avLst/>
                    </a:prstGeom>
                  </pic:spPr>
                </pic:pic>
              </a:graphicData>
            </a:graphic>
          </wp:anchor>
        </w:drawing>
      </w:r>
      <w:r>
        <w:rPr>
          <w:sz w:val="23"/>
        </w:rPr>
        <w:t xml:space="preserve">Open the VNC client on your computer, e.g. </w:t>
      </w:r>
      <w:proofErr w:type="spellStart"/>
      <w:r>
        <w:rPr>
          <w:sz w:val="23"/>
        </w:rPr>
        <w:t>MobaXterm</w:t>
      </w:r>
      <w:proofErr w:type="spellEnd"/>
      <w:r>
        <w:rPr>
          <w:sz w:val="23"/>
        </w:rPr>
        <w:t>, and open a VNC session on localhost:5905</w:t>
      </w:r>
    </w:p>
    <w:p w14:paraId="6D8EDD17" w14:textId="77777777" w:rsidR="009A5601" w:rsidRDefault="006F26BB">
      <w:pPr>
        <w:pStyle w:val="ListParagraph"/>
        <w:numPr>
          <w:ilvl w:val="1"/>
          <w:numId w:val="1"/>
        </w:numPr>
        <w:tabs>
          <w:tab w:val="left" w:pos="1201"/>
        </w:tabs>
        <w:spacing w:before="17"/>
        <w:ind w:left="1200" w:hanging="256"/>
        <w:jc w:val="left"/>
        <w:rPr>
          <w:sz w:val="23"/>
        </w:rPr>
      </w:pPr>
      <w:r>
        <w:rPr>
          <w:sz w:val="23"/>
        </w:rPr>
        <w:t>Navigate to Applications -&gt; Internet -&gt; Chromium Web</w:t>
      </w:r>
      <w:r>
        <w:rPr>
          <w:spacing w:val="-4"/>
          <w:sz w:val="23"/>
        </w:rPr>
        <w:t xml:space="preserve"> </w:t>
      </w:r>
      <w:r>
        <w:rPr>
          <w:sz w:val="23"/>
        </w:rPr>
        <w:t>Browser</w:t>
      </w:r>
    </w:p>
    <w:p w14:paraId="1CC4BC76" w14:textId="77777777" w:rsidR="009A5601" w:rsidRDefault="006F26BB">
      <w:pPr>
        <w:pStyle w:val="ListParagraph"/>
        <w:numPr>
          <w:ilvl w:val="1"/>
          <w:numId w:val="1"/>
        </w:numPr>
        <w:tabs>
          <w:tab w:val="left" w:pos="1201"/>
        </w:tabs>
        <w:spacing w:before="258"/>
        <w:ind w:left="1200" w:hanging="256"/>
        <w:jc w:val="left"/>
        <w:rPr>
          <w:sz w:val="23"/>
        </w:rPr>
      </w:pPr>
      <w:r>
        <w:rPr>
          <w:sz w:val="23"/>
        </w:rPr>
        <w:t xml:space="preserve">Navigate to </w:t>
      </w:r>
      <w:proofErr w:type="spellStart"/>
      <w:r>
        <w:rPr>
          <w:sz w:val="23"/>
        </w:rPr>
        <w:t>geocloud-jenkins</w:t>
      </w:r>
      <w:proofErr w:type="spellEnd"/>
      <w:r>
        <w:rPr>
          <w:sz w:val="23"/>
        </w:rPr>
        <w:t xml:space="preserve"> in the browser. You should get the Jenkins login</w:t>
      </w:r>
      <w:r>
        <w:rPr>
          <w:spacing w:val="-20"/>
          <w:sz w:val="23"/>
        </w:rPr>
        <w:t xml:space="preserve"> </w:t>
      </w:r>
      <w:r>
        <w:rPr>
          <w:sz w:val="23"/>
        </w:rPr>
        <w:t>page.</w:t>
      </w:r>
    </w:p>
    <w:p w14:paraId="427EAD25" w14:textId="77777777" w:rsidR="009A5601" w:rsidRDefault="006F26BB">
      <w:pPr>
        <w:pStyle w:val="ListParagraph"/>
        <w:numPr>
          <w:ilvl w:val="1"/>
          <w:numId w:val="1"/>
        </w:numPr>
        <w:tabs>
          <w:tab w:val="left" w:pos="1201"/>
        </w:tabs>
        <w:spacing w:before="258"/>
        <w:ind w:left="1200" w:hanging="256"/>
        <w:jc w:val="left"/>
        <w:rPr>
          <w:sz w:val="23"/>
        </w:rPr>
      </w:pPr>
      <w:r>
        <w:rPr>
          <w:sz w:val="23"/>
        </w:rPr>
        <w:t>Login using AD</w:t>
      </w:r>
      <w:r>
        <w:rPr>
          <w:spacing w:val="-1"/>
          <w:sz w:val="23"/>
        </w:rPr>
        <w:t xml:space="preserve"> </w:t>
      </w:r>
      <w:r>
        <w:rPr>
          <w:sz w:val="23"/>
        </w:rPr>
        <w:t>credentials.</w:t>
      </w:r>
    </w:p>
    <w:p w14:paraId="10C539B7" w14:textId="77777777" w:rsidR="009A5601" w:rsidRDefault="006F26BB">
      <w:pPr>
        <w:pStyle w:val="ListParagraph"/>
        <w:numPr>
          <w:ilvl w:val="1"/>
          <w:numId w:val="1"/>
        </w:numPr>
        <w:tabs>
          <w:tab w:val="left" w:pos="1179"/>
        </w:tabs>
        <w:spacing w:before="258"/>
        <w:ind w:left="1178" w:hanging="256"/>
        <w:jc w:val="left"/>
        <w:rPr>
          <w:sz w:val="23"/>
        </w:rPr>
      </w:pPr>
      <w:r>
        <w:rPr>
          <w:sz w:val="23"/>
        </w:rPr>
        <w:t>For problems or concerns please contac</w:t>
      </w:r>
      <w:hyperlink r:id="rId33">
        <w:r>
          <w:rPr>
            <w:sz w:val="23"/>
          </w:rPr>
          <w:t>t</w:t>
        </w:r>
        <w:r>
          <w:rPr>
            <w:spacing w:val="-6"/>
            <w:sz w:val="23"/>
          </w:rPr>
          <w:t xml:space="preserve"> </w:t>
        </w:r>
        <w:r>
          <w:rPr>
            <w:sz w:val="23"/>
          </w:rPr>
          <w:t>admin.geocloud@noaa.gov</w:t>
        </w:r>
      </w:hyperlink>
    </w:p>
    <w:sectPr w:rsidR="009A5601">
      <w:footerReference w:type="default" r:id="rId34"/>
      <w:pgSz w:w="12240" w:h="15840"/>
      <w:pgMar w:top="1320" w:right="0" w:bottom="380" w:left="960" w:header="0" w:footer="1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o, Ananth (GSFC-416.0)[Arctic Slope Technical Services, Inc.]" w:date="2021-10-20T07:40:00Z" w:initials="RA(STSI">
    <w:p w14:paraId="10FD7788" w14:textId="77777777" w:rsidR="00DC105E" w:rsidRDefault="00DC105E">
      <w:pPr>
        <w:pStyle w:val="CommentText"/>
      </w:pPr>
      <w:r>
        <w:rPr>
          <w:rStyle w:val="CommentReference"/>
        </w:rPr>
        <w:annotationRef/>
      </w:r>
      <w:r>
        <w:t>Yes, but why would a user need an SSH Tunnel.</w:t>
      </w:r>
    </w:p>
    <w:p w14:paraId="66DF4517" w14:textId="77777777" w:rsidR="00DC105E" w:rsidRDefault="00DC105E">
      <w:pPr>
        <w:pStyle w:val="CommentText"/>
      </w:pPr>
      <w:r>
        <w:t>The primary purpose is to enable Remote Desktop access, no?</w:t>
      </w:r>
    </w:p>
  </w:comment>
  <w:comment w:id="4" w:author="Rao, Ananth (GSFC-416.0)[Arctic Slope Technical Services, Inc.]" w:date="2021-10-20T07:41:00Z" w:initials="RA(STSI">
    <w:p w14:paraId="1E6A7566" w14:textId="77777777" w:rsidR="00DC105E" w:rsidRDefault="00DC105E">
      <w:pPr>
        <w:pStyle w:val="CommentText"/>
      </w:pPr>
      <w:r>
        <w:rPr>
          <w:rStyle w:val="CommentReference"/>
        </w:rPr>
        <w:annotationRef/>
      </w:r>
      <w:r>
        <w:t>This should be to the GeoCloud Admin</w:t>
      </w:r>
    </w:p>
  </w:comment>
  <w:comment w:id="5" w:author="Rao, Ananth (GSFC-416.0)[Arctic Slope Technical Services, Inc.]" w:date="2021-10-20T07:41:00Z" w:initials="RA(STSI">
    <w:p w14:paraId="75268F10" w14:textId="77777777" w:rsidR="00DC105E" w:rsidRDefault="00DC105E">
      <w:pPr>
        <w:pStyle w:val="CommentText"/>
      </w:pPr>
      <w:r>
        <w:rPr>
          <w:rStyle w:val="CommentReference"/>
        </w:rPr>
        <w:annotationRef/>
      </w:r>
      <w:r>
        <w:t>Ditto – from above</w:t>
      </w:r>
    </w:p>
  </w:comment>
  <w:comment w:id="6" w:author="Rao, Ananth (GSFC-416.0)[Arctic Slope Technical Services, Inc.]" w:date="2021-10-20T07:55:00Z" w:initials="RA(STSI">
    <w:p w14:paraId="1AD0A542" w14:textId="37A990EB" w:rsidR="00C048BF" w:rsidRDefault="00C048BF">
      <w:pPr>
        <w:pStyle w:val="CommentText"/>
      </w:pPr>
      <w:r>
        <w:rPr>
          <w:rStyle w:val="CommentReference"/>
        </w:rPr>
        <w:annotationRef/>
      </w:r>
      <w:r>
        <w:t xml:space="preserve">Steps 4 and 5 need to come after the installation of </w:t>
      </w:r>
      <w:proofErr w:type="spellStart"/>
      <w:r>
        <w:t>opensc</w:t>
      </w:r>
      <w:proofErr w:type="spellEnd"/>
      <w:r>
        <w:t xml:space="preserve"> on MacOS (Step 12)</w:t>
      </w:r>
    </w:p>
  </w:comment>
  <w:comment w:id="7" w:author="Rao, Ananth (GSFC-416.0)[Arctic Slope Technical Services, Inc.]" w:date="2021-10-20T08:06:00Z" w:initials="RA(STSI">
    <w:p w14:paraId="4FD38871" w14:textId="77777777" w:rsidR="00923C57" w:rsidRDefault="00923C57">
      <w:pPr>
        <w:pStyle w:val="CommentText"/>
      </w:pPr>
      <w:r>
        <w:rPr>
          <w:rStyle w:val="CommentReference"/>
        </w:rPr>
        <w:annotationRef/>
      </w:r>
      <w:r>
        <w:t>Be careful using IP addresses in the clear in documents. Better would be:</w:t>
      </w:r>
    </w:p>
    <w:p w14:paraId="0D73517E" w14:textId="2AE5FFAF" w:rsidR="00923C57" w:rsidRDefault="00923C57">
      <w:pPr>
        <w:pStyle w:val="CommentText"/>
      </w:pPr>
      <w:r>
        <w:t>&lt;User ID&gt;:&lt;Bastion Host IP&gt;</w:t>
      </w:r>
    </w:p>
  </w:comment>
  <w:comment w:id="8" w:author="Rao, Ananth (GSFC-416.0)[Arctic Slope Technical Services, Inc.]" w:date="2021-10-20T07:57:00Z" w:initials="RA(STSI">
    <w:p w14:paraId="1F5432AE" w14:textId="12876D02" w:rsidR="00C048BF" w:rsidRDefault="00C048BF">
      <w:pPr>
        <w:pStyle w:val="CommentText"/>
      </w:pPr>
      <w:r>
        <w:rPr>
          <w:rStyle w:val="CommentReference"/>
        </w:rPr>
        <w:annotationRef/>
      </w:r>
      <w:r>
        <w:t xml:space="preserve">This is not part of the procedure. You should say something like: “if remote desktop access is no longer required, </w:t>
      </w:r>
      <w:proofErr w:type="spellStart"/>
      <w:r>
        <w:t>OpenSC</w:t>
      </w:r>
      <w:proofErr w:type="spellEnd"/>
      <w:r>
        <w:t xml:space="preserve"> may be uninstalled:”</w:t>
      </w:r>
    </w:p>
  </w:comment>
  <w:comment w:id="12" w:author="Rao, Ananth (GSFC-416.0)[Arctic Slope Technical Services, Inc.]" w:date="2021-10-20T08:12:00Z" w:initials="RA(STSI">
    <w:p w14:paraId="285BF72D" w14:textId="5C3752E0" w:rsidR="00923C57" w:rsidRDefault="00923C57">
      <w:pPr>
        <w:pStyle w:val="CommentText"/>
      </w:pPr>
      <w:r>
        <w:rPr>
          <w:rStyle w:val="CommentReference"/>
        </w:rPr>
        <w:annotationRef/>
      </w:r>
      <w:r>
        <w:t xml:space="preserve">This </w:t>
      </w:r>
      <w:r>
        <w:t xml:space="preserve">section is </w:t>
      </w:r>
      <w:r>
        <w:t>Windows specific right?</w:t>
      </w:r>
    </w:p>
  </w:comment>
  <w:comment w:id="13" w:author="Rao, Ananth (GSFC-416.0)[Arctic Slope Technical Services, Inc.]" w:date="2021-10-20T08:09:00Z" w:initials="RA(STSI">
    <w:p w14:paraId="548EA63A" w14:textId="60F806E5" w:rsidR="00923C57" w:rsidRDefault="00923C57">
      <w:pPr>
        <w:pStyle w:val="CommentText"/>
      </w:pPr>
      <w:r>
        <w:rPr>
          <w:rStyle w:val="CommentReference"/>
        </w:rPr>
        <w:annotationRef/>
      </w:r>
      <w:r>
        <w:t xml:space="preserve">Is there anything special about Jenkins? Are all users going to need access to Jenkins? Wouldn’t it be better to </w:t>
      </w:r>
      <w:proofErr w:type="gramStart"/>
      <w:r>
        <w:t>say “..</w:t>
      </w:r>
      <w:proofErr w:type="gramEnd"/>
      <w:r>
        <w:t xml:space="preserve"> to access an internal EC-2 instance from the bastion host”</w:t>
      </w:r>
    </w:p>
  </w:comment>
  <w:comment w:id="14" w:author="Rao, Ananth (GSFC-416.0)[Arctic Slope Technical Services, Inc.]" w:date="2021-10-20T08:11:00Z" w:initials="RA(STSI">
    <w:p w14:paraId="262D7AE6" w14:textId="3C16B62A" w:rsidR="00923C57" w:rsidRDefault="00923C57">
      <w:pPr>
        <w:pStyle w:val="CommentText"/>
      </w:pPr>
      <w:r>
        <w:rPr>
          <w:rStyle w:val="CommentReference"/>
        </w:rPr>
        <w:annotationRef/>
      </w:r>
      <w:r>
        <w:t>Avoid IP addresses in the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DF4517" w15:done="0"/>
  <w15:commentEx w15:paraId="1E6A7566" w15:done="0"/>
  <w15:commentEx w15:paraId="75268F10" w15:done="0"/>
  <w15:commentEx w15:paraId="1AD0A542" w15:done="0"/>
  <w15:commentEx w15:paraId="0D73517E" w15:done="0"/>
  <w15:commentEx w15:paraId="1F5432AE" w15:done="0"/>
  <w15:commentEx w15:paraId="285BF72D" w15:done="0"/>
  <w15:commentEx w15:paraId="548EA63A" w15:done="0"/>
  <w15:commentEx w15:paraId="262D7A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F4517" w16cid:durableId="251A4655"/>
  <w16cid:commentId w16cid:paraId="1E6A7566" w16cid:durableId="251A468F"/>
  <w16cid:commentId w16cid:paraId="75268F10" w16cid:durableId="251A46B0"/>
  <w16cid:commentId w16cid:paraId="1AD0A542" w16cid:durableId="251A4A03"/>
  <w16cid:commentId w16cid:paraId="0D73517E" w16cid:durableId="251A4C82"/>
  <w16cid:commentId w16cid:paraId="1F5432AE" w16cid:durableId="251A4A78"/>
  <w16cid:commentId w16cid:paraId="285BF72D" w16cid:durableId="251A4DF0"/>
  <w16cid:commentId w16cid:paraId="548EA63A" w16cid:durableId="251A4D31"/>
  <w16cid:commentId w16cid:paraId="262D7AE6" w16cid:durableId="251A4D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3D5D1" w14:textId="77777777" w:rsidR="006F26BB" w:rsidRDefault="006F26BB">
      <w:r>
        <w:separator/>
      </w:r>
    </w:p>
  </w:endnote>
  <w:endnote w:type="continuationSeparator" w:id="0">
    <w:p w14:paraId="3A9401AF" w14:textId="77777777" w:rsidR="006F26BB" w:rsidRDefault="006F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EEC8" w14:textId="5CFCA819" w:rsidR="009A5601" w:rsidRDefault="00DC105E">
    <w:pPr>
      <w:pStyle w:val="BodyText"/>
      <w:spacing w:line="14" w:lineRule="auto"/>
      <w:rPr>
        <w:sz w:val="20"/>
      </w:rPr>
    </w:pPr>
    <w:r>
      <w:rPr>
        <w:noProof/>
      </w:rPr>
      <mc:AlternateContent>
        <mc:Choice Requires="wps">
          <w:drawing>
            <wp:anchor distT="0" distB="0" distL="114300" distR="114300" simplePos="0" relativeHeight="251417600" behindDoc="1" locked="0" layoutInCell="1" allowOverlap="1" wp14:anchorId="4AF90D88" wp14:editId="169B4040">
              <wp:simplePos x="0" y="0"/>
              <wp:positionH relativeFrom="page">
                <wp:posOffset>3470275</wp:posOffset>
              </wp:positionH>
              <wp:positionV relativeFrom="page">
                <wp:posOffset>9796780</wp:posOffset>
              </wp:positionV>
              <wp:extent cx="815975" cy="1816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F98D9" w14:textId="77777777" w:rsidR="009A5601" w:rsidRDefault="006F26BB">
                          <w:pPr>
                            <w:spacing w:before="12"/>
                            <w:ind w:left="20"/>
                            <w:rPr>
                              <w:rFonts w:ascii="Arial"/>
                            </w:rPr>
                          </w:pPr>
                          <w:r>
                            <w:rPr>
                              <w:rFonts w:ascii="Arial"/>
                              <w:color w:val="5B9AD5"/>
                            </w:rPr>
                            <w:t xml:space="preserve">Page </w:t>
                          </w:r>
                          <w:r>
                            <w:fldChar w:fldCharType="begin"/>
                          </w:r>
                          <w:r>
                            <w:rPr>
                              <w:rFonts w:ascii="Arial"/>
                              <w:color w:val="5B9AD5"/>
                            </w:rPr>
                            <w:instrText xml:space="preserve"> PAGE </w:instrText>
                          </w:r>
                          <w:r>
                            <w:fldChar w:fldCharType="separate"/>
                          </w:r>
                          <w:r>
                            <w:t>2</w:t>
                          </w:r>
                          <w:r>
                            <w:fldChar w:fldCharType="end"/>
                          </w:r>
                          <w:r>
                            <w:rPr>
                              <w:rFonts w:ascii="Arial"/>
                              <w:color w:val="5B9AD5"/>
                            </w:rPr>
                            <w:t xml:space="preserve"> of </w:t>
                          </w:r>
                          <w:r>
                            <w:rPr>
                              <w:rFonts w:ascii="Arial"/>
                              <w:color w:val="5B9AD5"/>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90D88" id="_x0000_t202" coordsize="21600,21600" o:spt="202" path="m,l,21600r21600,l21600,xe">
              <v:stroke joinstyle="miter"/>
              <v:path gradientshapeok="t" o:connecttype="rect"/>
            </v:shapetype>
            <v:shape id="Text Box 2" o:spid="_x0000_s1026" type="#_x0000_t202" style="position:absolute;margin-left:273.25pt;margin-top:771.4pt;width:64.25pt;height:14.3pt;z-index:-25189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anrgIAAKg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" filled="f" stroked="f">
              <v:textbox inset="0,0,0,0">
                <w:txbxContent>
                  <w:p w14:paraId="553F98D9" w14:textId="77777777" w:rsidR="009A5601" w:rsidRDefault="006F26BB">
                    <w:pPr>
                      <w:spacing w:before="12"/>
                      <w:ind w:left="20"/>
                      <w:rPr>
                        <w:rFonts w:ascii="Arial"/>
                      </w:rPr>
                    </w:pPr>
                    <w:r>
                      <w:rPr>
                        <w:rFonts w:ascii="Arial"/>
                        <w:color w:val="5B9AD5"/>
                      </w:rPr>
                      <w:t xml:space="preserve">Page </w:t>
                    </w:r>
                    <w:r>
                      <w:fldChar w:fldCharType="begin"/>
                    </w:r>
                    <w:r>
                      <w:rPr>
                        <w:rFonts w:ascii="Arial"/>
                        <w:color w:val="5B9AD5"/>
                      </w:rPr>
                      <w:instrText xml:space="preserve"> PAGE </w:instrText>
                    </w:r>
                    <w:r>
                      <w:fldChar w:fldCharType="separate"/>
                    </w:r>
                    <w:r>
                      <w:t>2</w:t>
                    </w:r>
                    <w:r>
                      <w:fldChar w:fldCharType="end"/>
                    </w:r>
                    <w:r>
                      <w:rPr>
                        <w:rFonts w:ascii="Arial"/>
                        <w:color w:val="5B9AD5"/>
                      </w:rPr>
                      <w:t xml:space="preserve"> of </w:t>
                    </w:r>
                    <w:r>
                      <w:rPr>
                        <w:rFonts w:ascii="Arial"/>
                        <w:color w:val="5B9AD5"/>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91798" w14:textId="2B48C17B" w:rsidR="009A5601" w:rsidRDefault="00DC105E">
    <w:pPr>
      <w:pStyle w:val="BodyText"/>
      <w:spacing w:line="14" w:lineRule="auto"/>
      <w:rPr>
        <w:sz w:val="20"/>
      </w:rPr>
    </w:pPr>
    <w:r>
      <w:rPr>
        <w:noProof/>
      </w:rPr>
      <mc:AlternateContent>
        <mc:Choice Requires="wps">
          <w:drawing>
            <wp:anchor distT="0" distB="0" distL="114300" distR="114300" simplePos="0" relativeHeight="251418624" behindDoc="1" locked="0" layoutInCell="1" allowOverlap="1" wp14:anchorId="4F88FC30" wp14:editId="68F572FA">
              <wp:simplePos x="0" y="0"/>
              <wp:positionH relativeFrom="page">
                <wp:posOffset>3470275</wp:posOffset>
              </wp:positionH>
              <wp:positionV relativeFrom="page">
                <wp:posOffset>9796780</wp:posOffset>
              </wp:positionV>
              <wp:extent cx="89344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16E54" w14:textId="77777777" w:rsidR="009A5601" w:rsidRDefault="006F26BB">
                          <w:pPr>
                            <w:spacing w:before="12"/>
                            <w:ind w:left="20"/>
                            <w:rPr>
                              <w:rFonts w:ascii="Arial"/>
                            </w:rPr>
                          </w:pPr>
                          <w:r>
                            <w:rPr>
                              <w:rFonts w:ascii="Arial"/>
                              <w:color w:val="5B9AD5"/>
                            </w:rPr>
                            <w:t>Page 10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8FC30" id="_x0000_t202" coordsize="21600,21600" o:spt="202" path="m,l,21600r21600,l21600,xe">
              <v:stroke joinstyle="miter"/>
              <v:path gradientshapeok="t" o:connecttype="rect"/>
            </v:shapetype>
            <v:shape id="Text Box 1" o:spid="_x0000_s1027" type="#_x0000_t202" style="position:absolute;margin-left:273.25pt;margin-top:771.4pt;width:70.35pt;height:14.3pt;z-index:-25189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gKsAIAAK8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" filled="f" stroked="f">
              <v:textbox inset="0,0,0,0">
                <w:txbxContent>
                  <w:p w14:paraId="04316E54" w14:textId="77777777" w:rsidR="009A5601" w:rsidRDefault="006F26BB">
                    <w:pPr>
                      <w:spacing w:before="12"/>
                      <w:ind w:left="20"/>
                      <w:rPr>
                        <w:rFonts w:ascii="Arial"/>
                      </w:rPr>
                    </w:pPr>
                    <w:r>
                      <w:rPr>
                        <w:rFonts w:ascii="Arial"/>
                        <w:color w:val="5B9AD5"/>
                      </w:rPr>
                      <w:t>Page 10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A5479" w14:textId="77777777" w:rsidR="006F26BB" w:rsidRDefault="006F26BB">
      <w:r>
        <w:separator/>
      </w:r>
    </w:p>
  </w:footnote>
  <w:footnote w:type="continuationSeparator" w:id="0">
    <w:p w14:paraId="4FDBE74D" w14:textId="77777777" w:rsidR="006F26BB" w:rsidRDefault="006F2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D1A"/>
    <w:multiLevelType w:val="hybridMultilevel"/>
    <w:tmpl w:val="4C4EBDFA"/>
    <w:lvl w:ilvl="0" w:tplc="8F368E7C">
      <w:start w:val="2"/>
      <w:numFmt w:val="decimal"/>
      <w:lvlText w:val="%1."/>
      <w:lvlJc w:val="left"/>
      <w:pPr>
        <w:ind w:left="868" w:hanging="244"/>
      </w:pPr>
      <w:rPr>
        <w:rFonts w:hint="default"/>
        <w:spacing w:val="-1"/>
        <w:w w:val="99"/>
      </w:rPr>
    </w:lvl>
    <w:lvl w:ilvl="1" w:tplc="C22C9E38">
      <w:numFmt w:val="bullet"/>
      <w:lvlText w:val="•"/>
      <w:lvlJc w:val="left"/>
      <w:pPr>
        <w:ind w:left="1902" w:hanging="244"/>
      </w:pPr>
      <w:rPr>
        <w:rFonts w:hint="default"/>
      </w:rPr>
    </w:lvl>
    <w:lvl w:ilvl="2" w:tplc="6CF20862">
      <w:numFmt w:val="bullet"/>
      <w:lvlText w:val="•"/>
      <w:lvlJc w:val="left"/>
      <w:pPr>
        <w:ind w:left="2944" w:hanging="244"/>
      </w:pPr>
      <w:rPr>
        <w:rFonts w:hint="default"/>
      </w:rPr>
    </w:lvl>
    <w:lvl w:ilvl="3" w:tplc="08286016">
      <w:numFmt w:val="bullet"/>
      <w:lvlText w:val="•"/>
      <w:lvlJc w:val="left"/>
      <w:pPr>
        <w:ind w:left="3986" w:hanging="244"/>
      </w:pPr>
      <w:rPr>
        <w:rFonts w:hint="default"/>
      </w:rPr>
    </w:lvl>
    <w:lvl w:ilvl="4" w:tplc="8E165B92">
      <w:numFmt w:val="bullet"/>
      <w:lvlText w:val="•"/>
      <w:lvlJc w:val="left"/>
      <w:pPr>
        <w:ind w:left="5028" w:hanging="244"/>
      </w:pPr>
      <w:rPr>
        <w:rFonts w:hint="default"/>
      </w:rPr>
    </w:lvl>
    <w:lvl w:ilvl="5" w:tplc="7D9C70D2">
      <w:numFmt w:val="bullet"/>
      <w:lvlText w:val="•"/>
      <w:lvlJc w:val="left"/>
      <w:pPr>
        <w:ind w:left="6070" w:hanging="244"/>
      </w:pPr>
      <w:rPr>
        <w:rFonts w:hint="default"/>
      </w:rPr>
    </w:lvl>
    <w:lvl w:ilvl="6" w:tplc="942E3EC0">
      <w:numFmt w:val="bullet"/>
      <w:lvlText w:val="•"/>
      <w:lvlJc w:val="left"/>
      <w:pPr>
        <w:ind w:left="7112" w:hanging="244"/>
      </w:pPr>
      <w:rPr>
        <w:rFonts w:hint="default"/>
      </w:rPr>
    </w:lvl>
    <w:lvl w:ilvl="7" w:tplc="B00660CC">
      <w:numFmt w:val="bullet"/>
      <w:lvlText w:val="•"/>
      <w:lvlJc w:val="left"/>
      <w:pPr>
        <w:ind w:left="8154" w:hanging="244"/>
      </w:pPr>
      <w:rPr>
        <w:rFonts w:hint="default"/>
      </w:rPr>
    </w:lvl>
    <w:lvl w:ilvl="8" w:tplc="CB0E8226">
      <w:numFmt w:val="bullet"/>
      <w:lvlText w:val="•"/>
      <w:lvlJc w:val="left"/>
      <w:pPr>
        <w:ind w:left="9196" w:hanging="244"/>
      </w:pPr>
      <w:rPr>
        <w:rFonts w:hint="default"/>
      </w:rPr>
    </w:lvl>
  </w:abstractNum>
  <w:abstractNum w:abstractNumId="1" w15:restartNumberingAfterBreak="0">
    <w:nsid w:val="24F511AF"/>
    <w:multiLevelType w:val="hybridMultilevel"/>
    <w:tmpl w:val="56B4A4A2"/>
    <w:lvl w:ilvl="0" w:tplc="60C4CB06">
      <w:start w:val="5"/>
      <w:numFmt w:val="decimal"/>
      <w:lvlText w:val="%1."/>
      <w:lvlJc w:val="left"/>
      <w:pPr>
        <w:ind w:left="1110" w:hanging="255"/>
      </w:pPr>
      <w:rPr>
        <w:rFonts w:ascii="Century Gothic" w:eastAsia="Century Gothic" w:hAnsi="Century Gothic" w:cs="Century Gothic" w:hint="default"/>
        <w:spacing w:val="-1"/>
        <w:w w:val="100"/>
        <w:sz w:val="23"/>
        <w:szCs w:val="23"/>
      </w:rPr>
    </w:lvl>
    <w:lvl w:ilvl="1" w:tplc="47F02BEA">
      <w:numFmt w:val="bullet"/>
      <w:lvlText w:val="•"/>
      <w:lvlJc w:val="left"/>
      <w:pPr>
        <w:ind w:left="2136" w:hanging="255"/>
      </w:pPr>
      <w:rPr>
        <w:rFonts w:hint="default"/>
      </w:rPr>
    </w:lvl>
    <w:lvl w:ilvl="2" w:tplc="10F83B72">
      <w:numFmt w:val="bullet"/>
      <w:lvlText w:val="•"/>
      <w:lvlJc w:val="left"/>
      <w:pPr>
        <w:ind w:left="3152" w:hanging="255"/>
      </w:pPr>
      <w:rPr>
        <w:rFonts w:hint="default"/>
      </w:rPr>
    </w:lvl>
    <w:lvl w:ilvl="3" w:tplc="E4A8C58E">
      <w:numFmt w:val="bullet"/>
      <w:lvlText w:val="•"/>
      <w:lvlJc w:val="left"/>
      <w:pPr>
        <w:ind w:left="4168" w:hanging="255"/>
      </w:pPr>
      <w:rPr>
        <w:rFonts w:hint="default"/>
      </w:rPr>
    </w:lvl>
    <w:lvl w:ilvl="4" w:tplc="662898FA">
      <w:numFmt w:val="bullet"/>
      <w:lvlText w:val="•"/>
      <w:lvlJc w:val="left"/>
      <w:pPr>
        <w:ind w:left="5184" w:hanging="255"/>
      </w:pPr>
      <w:rPr>
        <w:rFonts w:hint="default"/>
      </w:rPr>
    </w:lvl>
    <w:lvl w:ilvl="5" w:tplc="2C08869A">
      <w:numFmt w:val="bullet"/>
      <w:lvlText w:val="•"/>
      <w:lvlJc w:val="left"/>
      <w:pPr>
        <w:ind w:left="6200" w:hanging="255"/>
      </w:pPr>
      <w:rPr>
        <w:rFonts w:hint="default"/>
      </w:rPr>
    </w:lvl>
    <w:lvl w:ilvl="6" w:tplc="4C42F47C">
      <w:numFmt w:val="bullet"/>
      <w:lvlText w:val="•"/>
      <w:lvlJc w:val="left"/>
      <w:pPr>
        <w:ind w:left="7216" w:hanging="255"/>
      </w:pPr>
      <w:rPr>
        <w:rFonts w:hint="default"/>
      </w:rPr>
    </w:lvl>
    <w:lvl w:ilvl="7" w:tplc="F1FA8A06">
      <w:numFmt w:val="bullet"/>
      <w:lvlText w:val="•"/>
      <w:lvlJc w:val="left"/>
      <w:pPr>
        <w:ind w:left="8232" w:hanging="255"/>
      </w:pPr>
      <w:rPr>
        <w:rFonts w:hint="default"/>
      </w:rPr>
    </w:lvl>
    <w:lvl w:ilvl="8" w:tplc="8E561D38">
      <w:numFmt w:val="bullet"/>
      <w:lvlText w:val="•"/>
      <w:lvlJc w:val="left"/>
      <w:pPr>
        <w:ind w:left="9248" w:hanging="255"/>
      </w:pPr>
      <w:rPr>
        <w:rFonts w:hint="default"/>
      </w:rPr>
    </w:lvl>
  </w:abstractNum>
  <w:abstractNum w:abstractNumId="2" w15:restartNumberingAfterBreak="0">
    <w:nsid w:val="296536DE"/>
    <w:multiLevelType w:val="hybridMultilevel"/>
    <w:tmpl w:val="2F3EA652"/>
    <w:lvl w:ilvl="0" w:tplc="06740BF2">
      <w:start w:val="1"/>
      <w:numFmt w:val="decimal"/>
      <w:lvlText w:val="%1."/>
      <w:lvlJc w:val="left"/>
      <w:pPr>
        <w:ind w:left="863" w:hanging="555"/>
      </w:pPr>
      <w:rPr>
        <w:rFonts w:ascii="Arial" w:eastAsia="Arial" w:hAnsi="Arial" w:cs="Arial" w:hint="default"/>
        <w:color w:val="006FC0"/>
        <w:spacing w:val="-1"/>
        <w:w w:val="100"/>
        <w:sz w:val="32"/>
        <w:szCs w:val="32"/>
      </w:rPr>
    </w:lvl>
    <w:lvl w:ilvl="1" w:tplc="B95A57D4">
      <w:start w:val="1"/>
      <w:numFmt w:val="decimal"/>
      <w:lvlText w:val="%2."/>
      <w:lvlJc w:val="left"/>
      <w:pPr>
        <w:ind w:left="1380" w:hanging="256"/>
        <w:jc w:val="right"/>
      </w:pPr>
      <w:rPr>
        <w:rFonts w:ascii="Century Gothic" w:eastAsia="Century Gothic" w:hAnsi="Century Gothic" w:cs="Century Gothic" w:hint="default"/>
        <w:spacing w:val="-1"/>
        <w:w w:val="100"/>
        <w:sz w:val="23"/>
        <w:szCs w:val="23"/>
      </w:rPr>
    </w:lvl>
    <w:lvl w:ilvl="2" w:tplc="B1D0F070">
      <w:numFmt w:val="bullet"/>
      <w:lvlText w:val="•"/>
      <w:lvlJc w:val="left"/>
      <w:pPr>
        <w:ind w:left="2480" w:hanging="256"/>
      </w:pPr>
      <w:rPr>
        <w:rFonts w:hint="default"/>
      </w:rPr>
    </w:lvl>
    <w:lvl w:ilvl="3" w:tplc="A9E65AAE">
      <w:numFmt w:val="bullet"/>
      <w:lvlText w:val="•"/>
      <w:lvlJc w:val="left"/>
      <w:pPr>
        <w:ind w:left="3580" w:hanging="256"/>
      </w:pPr>
      <w:rPr>
        <w:rFonts w:hint="default"/>
      </w:rPr>
    </w:lvl>
    <w:lvl w:ilvl="4" w:tplc="2BE8C504">
      <w:numFmt w:val="bullet"/>
      <w:lvlText w:val="•"/>
      <w:lvlJc w:val="left"/>
      <w:pPr>
        <w:ind w:left="4680" w:hanging="256"/>
      </w:pPr>
      <w:rPr>
        <w:rFonts w:hint="default"/>
      </w:rPr>
    </w:lvl>
    <w:lvl w:ilvl="5" w:tplc="D8A48CAC">
      <w:numFmt w:val="bullet"/>
      <w:lvlText w:val="•"/>
      <w:lvlJc w:val="left"/>
      <w:pPr>
        <w:ind w:left="5780" w:hanging="256"/>
      </w:pPr>
      <w:rPr>
        <w:rFonts w:hint="default"/>
      </w:rPr>
    </w:lvl>
    <w:lvl w:ilvl="6" w:tplc="275C51CE">
      <w:numFmt w:val="bullet"/>
      <w:lvlText w:val="•"/>
      <w:lvlJc w:val="left"/>
      <w:pPr>
        <w:ind w:left="6880" w:hanging="256"/>
      </w:pPr>
      <w:rPr>
        <w:rFonts w:hint="default"/>
      </w:rPr>
    </w:lvl>
    <w:lvl w:ilvl="7" w:tplc="A9B4E42E">
      <w:numFmt w:val="bullet"/>
      <w:lvlText w:val="•"/>
      <w:lvlJc w:val="left"/>
      <w:pPr>
        <w:ind w:left="7980" w:hanging="256"/>
      </w:pPr>
      <w:rPr>
        <w:rFonts w:hint="default"/>
      </w:rPr>
    </w:lvl>
    <w:lvl w:ilvl="8" w:tplc="4F04B610">
      <w:numFmt w:val="bullet"/>
      <w:lvlText w:val="•"/>
      <w:lvlJc w:val="left"/>
      <w:pPr>
        <w:ind w:left="9080" w:hanging="256"/>
      </w:pPr>
      <w:rPr>
        <w:rFonts w:hint="default"/>
      </w:rPr>
    </w:lvl>
  </w:abstractNum>
  <w:abstractNum w:abstractNumId="3" w15:restartNumberingAfterBreak="0">
    <w:nsid w:val="451215B5"/>
    <w:multiLevelType w:val="hybridMultilevel"/>
    <w:tmpl w:val="EBD4C512"/>
    <w:lvl w:ilvl="0" w:tplc="C896C8B2">
      <w:start w:val="4"/>
      <w:numFmt w:val="decimal"/>
      <w:lvlText w:val="%1."/>
      <w:lvlJc w:val="left"/>
      <w:pPr>
        <w:ind w:left="1046" w:hanging="356"/>
      </w:pPr>
      <w:rPr>
        <w:rFonts w:ascii="Arial" w:eastAsia="Arial" w:hAnsi="Arial" w:cs="Arial" w:hint="default"/>
        <w:color w:val="006FBF"/>
        <w:spacing w:val="-1"/>
        <w:w w:val="100"/>
        <w:sz w:val="32"/>
        <w:szCs w:val="32"/>
      </w:rPr>
    </w:lvl>
    <w:lvl w:ilvl="1" w:tplc="D072441E">
      <w:start w:val="1"/>
      <w:numFmt w:val="decimal"/>
      <w:lvlText w:val="%2."/>
      <w:lvlJc w:val="left"/>
      <w:pPr>
        <w:ind w:left="1136" w:hanging="255"/>
        <w:jc w:val="right"/>
      </w:pPr>
      <w:rPr>
        <w:rFonts w:ascii="Century Gothic" w:eastAsia="Century Gothic" w:hAnsi="Century Gothic" w:cs="Century Gothic" w:hint="default"/>
        <w:spacing w:val="-1"/>
        <w:w w:val="100"/>
        <w:sz w:val="23"/>
        <w:szCs w:val="23"/>
      </w:rPr>
    </w:lvl>
    <w:lvl w:ilvl="2" w:tplc="AAC8497E">
      <w:numFmt w:val="bullet"/>
      <w:lvlText w:val="•"/>
      <w:lvlJc w:val="left"/>
      <w:pPr>
        <w:ind w:left="2266" w:hanging="255"/>
      </w:pPr>
      <w:rPr>
        <w:rFonts w:hint="default"/>
      </w:rPr>
    </w:lvl>
    <w:lvl w:ilvl="3" w:tplc="FBB29802">
      <w:numFmt w:val="bullet"/>
      <w:lvlText w:val="•"/>
      <w:lvlJc w:val="left"/>
      <w:pPr>
        <w:ind w:left="3393" w:hanging="255"/>
      </w:pPr>
      <w:rPr>
        <w:rFonts w:hint="default"/>
      </w:rPr>
    </w:lvl>
    <w:lvl w:ilvl="4" w:tplc="29224504">
      <w:numFmt w:val="bullet"/>
      <w:lvlText w:val="•"/>
      <w:lvlJc w:val="left"/>
      <w:pPr>
        <w:ind w:left="4520" w:hanging="255"/>
      </w:pPr>
      <w:rPr>
        <w:rFonts w:hint="default"/>
      </w:rPr>
    </w:lvl>
    <w:lvl w:ilvl="5" w:tplc="24D2F560">
      <w:numFmt w:val="bullet"/>
      <w:lvlText w:val="•"/>
      <w:lvlJc w:val="left"/>
      <w:pPr>
        <w:ind w:left="5646" w:hanging="255"/>
      </w:pPr>
      <w:rPr>
        <w:rFonts w:hint="default"/>
      </w:rPr>
    </w:lvl>
    <w:lvl w:ilvl="6" w:tplc="0AA833BE">
      <w:numFmt w:val="bullet"/>
      <w:lvlText w:val="•"/>
      <w:lvlJc w:val="left"/>
      <w:pPr>
        <w:ind w:left="6773" w:hanging="255"/>
      </w:pPr>
      <w:rPr>
        <w:rFonts w:hint="default"/>
      </w:rPr>
    </w:lvl>
    <w:lvl w:ilvl="7" w:tplc="85765F66">
      <w:numFmt w:val="bullet"/>
      <w:lvlText w:val="•"/>
      <w:lvlJc w:val="left"/>
      <w:pPr>
        <w:ind w:left="7900" w:hanging="255"/>
      </w:pPr>
      <w:rPr>
        <w:rFonts w:hint="default"/>
      </w:rPr>
    </w:lvl>
    <w:lvl w:ilvl="8" w:tplc="415268BE">
      <w:numFmt w:val="bullet"/>
      <w:lvlText w:val="•"/>
      <w:lvlJc w:val="left"/>
      <w:pPr>
        <w:ind w:left="9026" w:hanging="255"/>
      </w:pPr>
      <w:rPr>
        <w:rFonts w:hint="default"/>
      </w:rPr>
    </w:lvl>
  </w:abstractNum>
  <w:abstractNum w:abstractNumId="4" w15:restartNumberingAfterBreak="0">
    <w:nsid w:val="52EF6A87"/>
    <w:multiLevelType w:val="hybridMultilevel"/>
    <w:tmpl w:val="35964B6E"/>
    <w:lvl w:ilvl="0" w:tplc="4536850E">
      <w:start w:val="3"/>
      <w:numFmt w:val="decimal"/>
      <w:lvlText w:val="%1."/>
      <w:lvlJc w:val="left"/>
      <w:pPr>
        <w:ind w:left="1046" w:hanging="356"/>
      </w:pPr>
      <w:rPr>
        <w:rFonts w:ascii="Arial" w:eastAsia="Arial" w:hAnsi="Arial" w:cs="Arial" w:hint="default"/>
        <w:color w:val="006FBF"/>
        <w:spacing w:val="-1"/>
        <w:w w:val="100"/>
        <w:sz w:val="32"/>
        <w:szCs w:val="32"/>
      </w:rPr>
    </w:lvl>
    <w:lvl w:ilvl="1" w:tplc="D456A21C">
      <w:start w:val="1"/>
      <w:numFmt w:val="decimal"/>
      <w:lvlText w:val="%2."/>
      <w:lvlJc w:val="left"/>
      <w:pPr>
        <w:ind w:left="1380" w:hanging="193"/>
      </w:pPr>
      <w:rPr>
        <w:rFonts w:ascii="Century Gothic" w:eastAsia="Century Gothic" w:hAnsi="Century Gothic" w:cs="Century Gothic" w:hint="default"/>
        <w:spacing w:val="-1"/>
        <w:w w:val="100"/>
        <w:sz w:val="21"/>
        <w:szCs w:val="21"/>
      </w:rPr>
    </w:lvl>
    <w:lvl w:ilvl="2" w:tplc="8DA4441E">
      <w:numFmt w:val="bullet"/>
      <w:lvlText w:val="•"/>
      <w:lvlJc w:val="left"/>
      <w:pPr>
        <w:ind w:left="2480" w:hanging="193"/>
      </w:pPr>
      <w:rPr>
        <w:rFonts w:hint="default"/>
      </w:rPr>
    </w:lvl>
    <w:lvl w:ilvl="3" w:tplc="962EDE98">
      <w:numFmt w:val="bullet"/>
      <w:lvlText w:val="•"/>
      <w:lvlJc w:val="left"/>
      <w:pPr>
        <w:ind w:left="3580" w:hanging="193"/>
      </w:pPr>
      <w:rPr>
        <w:rFonts w:hint="default"/>
      </w:rPr>
    </w:lvl>
    <w:lvl w:ilvl="4" w:tplc="15688FE2">
      <w:numFmt w:val="bullet"/>
      <w:lvlText w:val="•"/>
      <w:lvlJc w:val="left"/>
      <w:pPr>
        <w:ind w:left="4680" w:hanging="193"/>
      </w:pPr>
      <w:rPr>
        <w:rFonts w:hint="default"/>
      </w:rPr>
    </w:lvl>
    <w:lvl w:ilvl="5" w:tplc="4016DECC">
      <w:numFmt w:val="bullet"/>
      <w:lvlText w:val="•"/>
      <w:lvlJc w:val="left"/>
      <w:pPr>
        <w:ind w:left="5780" w:hanging="193"/>
      </w:pPr>
      <w:rPr>
        <w:rFonts w:hint="default"/>
      </w:rPr>
    </w:lvl>
    <w:lvl w:ilvl="6" w:tplc="C4244BB0">
      <w:numFmt w:val="bullet"/>
      <w:lvlText w:val="•"/>
      <w:lvlJc w:val="left"/>
      <w:pPr>
        <w:ind w:left="6880" w:hanging="193"/>
      </w:pPr>
      <w:rPr>
        <w:rFonts w:hint="default"/>
      </w:rPr>
    </w:lvl>
    <w:lvl w:ilvl="7" w:tplc="F8AA4472">
      <w:numFmt w:val="bullet"/>
      <w:lvlText w:val="•"/>
      <w:lvlJc w:val="left"/>
      <w:pPr>
        <w:ind w:left="7980" w:hanging="193"/>
      </w:pPr>
      <w:rPr>
        <w:rFonts w:hint="default"/>
      </w:rPr>
    </w:lvl>
    <w:lvl w:ilvl="8" w:tplc="444C69FC">
      <w:numFmt w:val="bullet"/>
      <w:lvlText w:val="•"/>
      <w:lvlJc w:val="left"/>
      <w:pPr>
        <w:ind w:left="9080" w:hanging="193"/>
      </w:pPr>
      <w:rPr>
        <w:rFonts w:hint="default"/>
      </w:rPr>
    </w:lvl>
  </w:abstractNum>
  <w:num w:numId="1">
    <w:abstractNumId w:val="3"/>
  </w:num>
  <w:num w:numId="2">
    <w:abstractNumId w:val="4"/>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o, Ananth (GSFC-416.0)[Arctic Slope Technical Services, Inc.]">
    <w15:presenceInfo w15:providerId="AD" w15:userId="S-1-5-21-330711430-3775241029-4075259233-103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01"/>
    <w:rsid w:val="0032598C"/>
    <w:rsid w:val="006F26BB"/>
    <w:rsid w:val="00923C57"/>
    <w:rsid w:val="009A5601"/>
    <w:rsid w:val="00C048BF"/>
    <w:rsid w:val="00DC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9416C"/>
  <w15:docId w15:val="{4A8D1A0F-E99F-44BD-9E4D-431812EF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entury Gothic" w:eastAsia="Century Gothic" w:hAnsi="Century Gothic" w:cs="Century Gothic"/>
    </w:rPr>
  </w:style>
  <w:style w:type="paragraph" w:styleId="Heading1">
    <w:name w:val="heading 1"/>
    <w:basedOn w:val="Normal"/>
    <w:uiPriority w:val="9"/>
    <w:qFormat/>
    <w:pPr>
      <w:ind w:left="1046" w:hanging="357"/>
      <w:outlineLvl w:val="0"/>
    </w:pPr>
    <w:rPr>
      <w:rFonts w:ascii="Arial" w:eastAsia="Arial" w:hAnsi="Arial" w:cs="Arial"/>
      <w:sz w:val="32"/>
      <w:szCs w:val="32"/>
    </w:rPr>
  </w:style>
  <w:style w:type="paragraph" w:styleId="Heading2">
    <w:name w:val="heading 2"/>
    <w:basedOn w:val="Normal"/>
    <w:uiPriority w:val="9"/>
    <w:unhideWhenUsed/>
    <w:qFormat/>
    <w:pPr>
      <w:spacing w:before="273"/>
      <w:ind w:left="690"/>
      <w:outlineLvl w:val="1"/>
    </w:pPr>
    <w:rPr>
      <w:rFonts w:ascii="Trebuchet MS" w:eastAsia="Trebuchet MS" w:hAnsi="Trebuchet MS" w:cs="Trebuchet MS"/>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2"/>
      <w:ind w:left="848" w:hanging="228"/>
    </w:pPr>
    <w:rPr>
      <w:rFonts w:ascii="Arial" w:eastAsia="Arial" w:hAnsi="Arial" w:cs="Arial"/>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215" w:hanging="256"/>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C105E"/>
    <w:rPr>
      <w:sz w:val="16"/>
      <w:szCs w:val="16"/>
    </w:rPr>
  </w:style>
  <w:style w:type="paragraph" w:styleId="CommentText">
    <w:name w:val="annotation text"/>
    <w:basedOn w:val="Normal"/>
    <w:link w:val="CommentTextChar"/>
    <w:uiPriority w:val="99"/>
    <w:semiHidden/>
    <w:unhideWhenUsed/>
    <w:rsid w:val="00DC105E"/>
    <w:rPr>
      <w:sz w:val="20"/>
      <w:szCs w:val="20"/>
    </w:rPr>
  </w:style>
  <w:style w:type="character" w:customStyle="1" w:styleId="CommentTextChar">
    <w:name w:val="Comment Text Char"/>
    <w:basedOn w:val="DefaultParagraphFont"/>
    <w:link w:val="CommentText"/>
    <w:uiPriority w:val="99"/>
    <w:semiHidden/>
    <w:rsid w:val="00DC105E"/>
    <w:rPr>
      <w:rFonts w:ascii="Century Gothic" w:eastAsia="Century Gothic" w:hAnsi="Century Gothic" w:cs="Century Gothic"/>
      <w:sz w:val="20"/>
      <w:szCs w:val="20"/>
    </w:rPr>
  </w:style>
  <w:style w:type="paragraph" w:styleId="CommentSubject">
    <w:name w:val="annotation subject"/>
    <w:basedOn w:val="CommentText"/>
    <w:next w:val="CommentText"/>
    <w:link w:val="CommentSubjectChar"/>
    <w:uiPriority w:val="99"/>
    <w:semiHidden/>
    <w:unhideWhenUsed/>
    <w:rsid w:val="00DC105E"/>
    <w:rPr>
      <w:b/>
      <w:bCs/>
    </w:rPr>
  </w:style>
  <w:style w:type="character" w:customStyle="1" w:styleId="CommentSubjectChar">
    <w:name w:val="Comment Subject Char"/>
    <w:basedOn w:val="CommentTextChar"/>
    <w:link w:val="CommentSubject"/>
    <w:uiPriority w:val="99"/>
    <w:semiHidden/>
    <w:rsid w:val="00DC105E"/>
    <w:rPr>
      <w:rFonts w:ascii="Century Gothic" w:eastAsia="Century Gothic" w:hAnsi="Century Gothic" w:cs="Century Gothic"/>
      <w:b/>
      <w:bCs/>
      <w:sz w:val="20"/>
      <w:szCs w:val="20"/>
    </w:rPr>
  </w:style>
  <w:style w:type="paragraph" w:styleId="BalloonText">
    <w:name w:val="Balloon Text"/>
    <w:basedOn w:val="Normal"/>
    <w:link w:val="BalloonTextChar"/>
    <w:uiPriority w:val="99"/>
    <w:semiHidden/>
    <w:unhideWhenUsed/>
    <w:rsid w:val="00DC10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05E"/>
    <w:rPr>
      <w:rFonts w:ascii="Segoe UI" w:eastAsia="Century Gothic"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OpenSC/OpenSC/wiki/macOS-Quick-Start" TargetMode="External"/><Relationship Id="rId26" Type="http://schemas.openxmlformats.org/officeDocument/2006/relationships/image" Target="media/image14.png"/><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mailto:admin.geocloud@noaa.gov"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2.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mailto:admin.geocloud@noaa.gov" TargetMode="External"/><Relationship Id="rId28" Type="http://schemas.openxmlformats.org/officeDocument/2006/relationships/image" Target="media/image16.png"/><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5.png"/><Relationship Id="rId30" Type="http://schemas.openxmlformats.org/officeDocument/2006/relationships/hyperlink" Target="mailto:admin.geocloud@noaa.gov" TargetMode="External"/><Relationship Id="rId35"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Bastion Host Tunneling User-Guide altered-Leo final</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Bastion Host Tunneling User-Guide altered-Leo final</dc:title>
  <dc:creator>Rao, Ananth (GSFC-416.0)[Arctic Slope Technical Services, Inc.]</dc:creator>
  <cp:lastModifiedBy>Rao, Ananth (GSFC-416.0)[Arctic Slope Technical Services, Inc.]</cp:lastModifiedBy>
  <cp:revision>3</cp:revision>
  <dcterms:created xsi:type="dcterms:W3CDTF">2021-10-20T11:47:00Z</dcterms:created>
  <dcterms:modified xsi:type="dcterms:W3CDTF">2021-10-20T12:13:00Z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2021-10-17T00:00:00Z</vt:filetime>
  </property>
  <property fmtid="{D5CDD505-2E9C-101B-9397-08002B2CF9AE}" pid="3" name="LastSaved">
    <vt:filetime>2021-10-18T00:00:00Z</vt:filetime>
  </property>
</Properties>
</file>